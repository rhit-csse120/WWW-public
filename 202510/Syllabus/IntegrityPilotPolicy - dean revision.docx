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4FDF" w:rsidRDefault="00B64FDF" w14:paraId="2F9834AC" w14:textId="596F7A5A">
      <w:r>
        <w:t>Proposal for Permanent Integrity Committee Pilot</w:t>
      </w:r>
    </w:p>
    <w:p w:rsidR="0042469B" w:rsidRDefault="00B64FDF" w14:paraId="5F7C8DC0" w14:textId="22CCDBA1">
      <w:r>
        <w:t xml:space="preserve">Based on the results of the survey in the fall, there was very strong support for a permanent integrity committee that handles academic dishonesty cases for CSSE courses.  Therefore, the current Integrity Committee proposes a Pilot </w:t>
      </w:r>
      <w:r w:rsidR="159226FB">
        <w:t>for</w:t>
      </w:r>
      <w:r>
        <w:t xml:space="preserve"> </w:t>
      </w:r>
      <w:r w:rsidR="0042469B">
        <w:t>the 2024-2025 academic year</w:t>
      </w:r>
      <w:r>
        <w:t xml:space="preserve">.  In the pilot, a committee will be formed and individual faculty will </w:t>
      </w:r>
      <w:r w:rsidR="0042469B">
        <w:t xml:space="preserve">be </w:t>
      </w:r>
      <w:r>
        <w:t xml:space="preserve">able to opt in by including language in their course syllabus.  </w:t>
      </w:r>
    </w:p>
    <w:p w:rsidR="0042469B" w:rsidRDefault="0042469B" w14:paraId="637F2D3D" w14:textId="77777777">
      <w:r>
        <w:t>This document contains the policies proposed for the pilot.</w:t>
      </w:r>
    </w:p>
    <w:p w:rsidR="009F00F5" w:rsidP="23944019" w:rsidRDefault="009F00F5" w14:paraId="1D1B3E75" w14:textId="5F283A30">
      <w:pPr>
        <w:pStyle w:val="TOC1"/>
        <w:tabs>
          <w:tab w:val="right" w:leader="dot" w:pos="9345"/>
        </w:tabs>
        <w:rPr>
          <w:rFonts w:eastAsiaTheme="minorEastAsia"/>
          <w:noProof/>
        </w:rPr>
      </w:pPr>
      <w:r>
        <w:fldChar w:fldCharType="begin"/>
      </w:r>
      <w:r w:rsidR="00BD7BAC">
        <w:instrText>TOC \o "1-1" \z \u \h</w:instrText>
      </w:r>
      <w:r>
        <w:fldChar w:fldCharType="separate"/>
      </w:r>
      <w:hyperlink w:anchor="_Toc194248861">
        <w:r w:rsidRPr="23944019" w:rsidR="23944019">
          <w:rPr>
            <w:rStyle w:val="Hyperlink"/>
          </w:rPr>
          <w:t>Syllabus Statement</w:t>
        </w:r>
        <w:r w:rsidR="00BD7BAC">
          <w:tab/>
        </w:r>
        <w:r w:rsidR="00BD7BAC">
          <w:fldChar w:fldCharType="begin"/>
        </w:r>
        <w:r w:rsidR="00BD7BAC">
          <w:instrText>PAGEREF _Toc194248861 \h</w:instrText>
        </w:r>
        <w:r w:rsidR="00BD7BAC">
          <w:fldChar w:fldCharType="separate"/>
        </w:r>
        <w:r w:rsidR="00314A7C">
          <w:rPr>
            <w:noProof/>
          </w:rPr>
          <w:t>2</w:t>
        </w:r>
        <w:r w:rsidR="00BD7BAC">
          <w:fldChar w:fldCharType="end"/>
        </w:r>
      </w:hyperlink>
    </w:p>
    <w:p w:rsidR="009F00F5" w:rsidP="23944019" w:rsidRDefault="00273268" w14:paraId="3937D6BC" w14:textId="1D45FD7D">
      <w:pPr>
        <w:pStyle w:val="TOC1"/>
        <w:tabs>
          <w:tab w:val="right" w:leader="dot" w:pos="9345"/>
        </w:tabs>
        <w:rPr>
          <w:rFonts w:eastAsiaTheme="minorEastAsia"/>
          <w:noProof/>
        </w:rPr>
      </w:pPr>
      <w:hyperlink w:anchor="_Toc919428734">
        <w:r w:rsidRPr="23944019" w:rsidR="23944019">
          <w:rPr>
            <w:rStyle w:val="Hyperlink"/>
          </w:rPr>
          <w:t>Procedures of the Integrity Committee</w:t>
        </w:r>
        <w:r w:rsidR="009F00F5">
          <w:tab/>
        </w:r>
        <w:r w:rsidR="009F00F5">
          <w:fldChar w:fldCharType="begin"/>
        </w:r>
        <w:r w:rsidR="009F00F5">
          <w:instrText>PAGEREF _Toc919428734 \h</w:instrText>
        </w:r>
        <w:r w:rsidR="009F00F5">
          <w:fldChar w:fldCharType="separate"/>
        </w:r>
        <w:r w:rsidR="00314A7C">
          <w:rPr>
            <w:noProof/>
          </w:rPr>
          <w:t>3</w:t>
        </w:r>
        <w:r w:rsidR="009F00F5">
          <w:fldChar w:fldCharType="end"/>
        </w:r>
      </w:hyperlink>
    </w:p>
    <w:p w:rsidR="009F00F5" w:rsidP="23944019" w:rsidRDefault="00273268" w14:paraId="2E35C809" w14:textId="0E1729B2">
      <w:pPr>
        <w:pStyle w:val="TOC1"/>
        <w:tabs>
          <w:tab w:val="right" w:leader="dot" w:pos="9345"/>
        </w:tabs>
        <w:rPr>
          <w:rFonts w:eastAsiaTheme="minorEastAsia"/>
          <w:noProof/>
        </w:rPr>
      </w:pPr>
      <w:hyperlink w:anchor="_Toc1813919995">
        <w:r w:rsidRPr="23944019" w:rsidR="23944019">
          <w:rPr>
            <w:rStyle w:val="Hyperlink"/>
          </w:rPr>
          <w:t>What Constitutes Academic Misconduct</w:t>
        </w:r>
        <w:r w:rsidR="009F00F5">
          <w:tab/>
        </w:r>
        <w:r w:rsidR="009F00F5">
          <w:fldChar w:fldCharType="begin"/>
        </w:r>
        <w:r w:rsidR="009F00F5">
          <w:instrText>PAGEREF _Toc1813919995 \h</w:instrText>
        </w:r>
        <w:r w:rsidR="009F00F5">
          <w:fldChar w:fldCharType="separate"/>
        </w:r>
        <w:r w:rsidR="00314A7C">
          <w:rPr>
            <w:noProof/>
          </w:rPr>
          <w:t>5</w:t>
        </w:r>
        <w:r w:rsidR="009F00F5">
          <w:fldChar w:fldCharType="end"/>
        </w:r>
      </w:hyperlink>
    </w:p>
    <w:p w:rsidR="009F00F5" w:rsidP="23944019" w:rsidRDefault="00273268" w14:paraId="6047BDA9" w14:textId="125ED8E1">
      <w:pPr>
        <w:pStyle w:val="TOC1"/>
        <w:tabs>
          <w:tab w:val="right" w:leader="dot" w:pos="9345"/>
        </w:tabs>
        <w:rPr>
          <w:rFonts w:eastAsiaTheme="minorEastAsia"/>
          <w:noProof/>
        </w:rPr>
      </w:pPr>
      <w:hyperlink w:anchor="_Toc333338313">
        <w:r w:rsidRPr="23944019" w:rsidR="23944019">
          <w:rPr>
            <w:rStyle w:val="Hyperlink"/>
          </w:rPr>
          <w:t>Penalties</w:t>
        </w:r>
        <w:r w:rsidR="009F00F5">
          <w:tab/>
        </w:r>
        <w:r w:rsidR="009F00F5">
          <w:fldChar w:fldCharType="begin"/>
        </w:r>
        <w:r w:rsidR="009F00F5">
          <w:instrText>PAGEREF _Toc333338313 \h</w:instrText>
        </w:r>
        <w:r w:rsidR="009F00F5">
          <w:fldChar w:fldCharType="separate"/>
        </w:r>
        <w:r w:rsidR="00314A7C">
          <w:rPr>
            <w:noProof/>
          </w:rPr>
          <w:t>8</w:t>
        </w:r>
        <w:r w:rsidR="009F00F5">
          <w:fldChar w:fldCharType="end"/>
        </w:r>
      </w:hyperlink>
    </w:p>
    <w:p w:rsidR="009F00F5" w:rsidP="23944019" w:rsidRDefault="00273268" w14:paraId="3B43E5AB" w14:textId="7C69BC9E">
      <w:pPr>
        <w:pStyle w:val="TOC1"/>
        <w:tabs>
          <w:tab w:val="right" w:leader="dot" w:pos="9345"/>
        </w:tabs>
        <w:rPr>
          <w:rFonts w:eastAsiaTheme="minorEastAsia"/>
          <w:noProof/>
        </w:rPr>
      </w:pPr>
      <w:hyperlink w:anchor="_Toc1835994498">
        <w:r w:rsidRPr="23944019" w:rsidR="23944019">
          <w:rPr>
            <w:rStyle w:val="Hyperlink"/>
          </w:rPr>
          <w:t>Burden of proof – on students and faculty</w:t>
        </w:r>
        <w:r w:rsidR="009F00F5">
          <w:tab/>
        </w:r>
        <w:r w:rsidR="009F00F5">
          <w:fldChar w:fldCharType="begin"/>
        </w:r>
        <w:r w:rsidR="009F00F5">
          <w:instrText>PAGEREF _Toc1835994498 \h</w:instrText>
        </w:r>
        <w:r w:rsidR="009F00F5">
          <w:fldChar w:fldCharType="separate"/>
        </w:r>
        <w:r w:rsidR="00314A7C">
          <w:rPr>
            <w:noProof/>
          </w:rPr>
          <w:t>9</w:t>
        </w:r>
        <w:r w:rsidR="009F00F5">
          <w:fldChar w:fldCharType="end"/>
        </w:r>
      </w:hyperlink>
      <w:r w:rsidR="009F00F5">
        <w:fldChar w:fldCharType="end"/>
      </w:r>
    </w:p>
    <w:p w:rsidR="00277A67" w:rsidP="00DF3A84" w:rsidRDefault="00C75560" w14:paraId="37FB467C" w14:textId="34778743">
      <w:r>
        <w:t>We hope to have the faculty approve this pilot in the department retreat and form the committee at that time.</w:t>
      </w:r>
      <w:r w:rsidR="006461EA">
        <w:t xml:space="preserve">  We welcome </w:t>
      </w:r>
      <w:r w:rsidR="07A0291B">
        <w:t>questions,</w:t>
      </w:r>
      <w:r w:rsidR="006461EA">
        <w:t xml:space="preserve"> </w:t>
      </w:r>
      <w:r w:rsidR="00CE79B5">
        <w:t xml:space="preserve">proposed </w:t>
      </w:r>
      <w:r w:rsidR="006461EA">
        <w:t>modifications etc</w:t>
      </w:r>
      <w:r w:rsidR="13083A97">
        <w:t>. Please</w:t>
      </w:r>
      <w:r w:rsidR="00D11A09">
        <w:t xml:space="preserve"> let us know!</w:t>
      </w:r>
    </w:p>
    <w:p w:rsidR="00277A67" w:rsidRDefault="00277A67" w14:paraId="7C038378" w14:textId="77777777">
      <w:r>
        <w:br w:type="page"/>
      </w:r>
    </w:p>
    <w:p w:rsidRPr="00633A5A" w:rsidR="00633A5A" w:rsidP="00633A5A" w:rsidRDefault="00633A5A" w14:paraId="285A9FB7" w14:textId="4034EFA8">
      <w:pPr>
        <w:pStyle w:val="Heading1"/>
        <w:rPr>
          <w:rStyle w:val="normaltextrun"/>
        </w:rPr>
      </w:pPr>
      <w:r w:rsidRPr="23944019">
        <w:rPr>
          <w:rStyle w:val="eop"/>
          <w:rFonts w:ascii="Aptos" w:hAnsi="Aptos"/>
        </w:rPr>
        <w:lastRenderedPageBreak/>
        <w:t> </w:t>
      </w:r>
      <w:bookmarkStart w:name="_Toc194248861" w:id="0"/>
      <w:r w:rsidRPr="23944019">
        <w:rPr>
          <w:rStyle w:val="normaltextrun"/>
          <w:rFonts w:ascii="Aptos" w:hAnsi="Aptos"/>
        </w:rPr>
        <w:t>Syllabus Statement</w:t>
      </w:r>
      <w:bookmarkEnd w:id="0"/>
    </w:p>
    <w:p w:rsidR="00633A5A" w:rsidP="00633A5A" w:rsidRDefault="00633A5A" w14:paraId="4E3833F7" w14:textId="5C61A097">
      <w:pPr>
        <w:pStyle w:val="paragraph"/>
        <w:spacing w:before="0" w:beforeAutospacing="0" w:after="160" w:afterAutospacing="0"/>
        <w:textAlignment w:val="baseline"/>
      </w:pPr>
      <w:r>
        <w:rPr>
          <w:rStyle w:val="normaltextrun"/>
          <w:rFonts w:ascii="Aptos" w:hAnsi="Aptos" w:eastAsiaTheme="majorEastAsia"/>
        </w:rPr>
        <w:t>The following is language that you should include in your syllabus if you want to be included in the initial pilot.</w:t>
      </w:r>
      <w:r>
        <w:rPr>
          <w:rStyle w:val="eop"/>
          <w:rFonts w:ascii="Aptos" w:hAnsi="Aptos" w:eastAsiaTheme="majorEastAsia"/>
        </w:rPr>
        <w:t> </w:t>
      </w:r>
    </w:p>
    <w:p w:rsidR="00633A5A" w:rsidP="00633A5A" w:rsidRDefault="00633A5A" w14:paraId="5D2E7A13" w14:textId="77777777">
      <w:pPr>
        <w:pStyle w:val="paragraph"/>
        <w:spacing w:before="0" w:beforeAutospacing="0" w:after="160" w:afterAutospacing="0"/>
        <w:textAlignment w:val="baseline"/>
      </w:pPr>
      <w:r>
        <w:rPr>
          <w:rStyle w:val="eop"/>
          <w:rFonts w:ascii="Aptos" w:hAnsi="Aptos" w:eastAsiaTheme="majorEastAsia"/>
        </w:rPr>
        <w:t> </w:t>
      </w:r>
    </w:p>
    <w:p w:rsidR="00633A5A" w:rsidP="00633A5A" w:rsidRDefault="00633A5A" w14:paraId="5B0E0198" w14:textId="77777777">
      <w:pPr>
        <w:pStyle w:val="paragraph"/>
        <w:spacing w:before="0" w:beforeAutospacing="0" w:after="160" w:afterAutospacing="0"/>
        <w:textAlignment w:val="baseline"/>
      </w:pPr>
      <w:r>
        <w:rPr>
          <w:rStyle w:val="normaltextrun"/>
          <w:rFonts w:ascii="Aptos" w:hAnsi="Aptos" w:eastAsiaTheme="majorEastAsia"/>
          <w:b/>
          <w:bCs/>
        </w:rPr>
        <w:t>Academic Integrity and CSSE Integrity Committee Procedures</w:t>
      </w:r>
      <w:r>
        <w:rPr>
          <w:rStyle w:val="eop"/>
          <w:rFonts w:ascii="Aptos" w:hAnsi="Aptos" w:eastAsiaTheme="majorEastAsia"/>
        </w:rPr>
        <w:t> </w:t>
      </w:r>
    </w:p>
    <w:p w:rsidR="00633A5A" w:rsidP="68F5BADB" w:rsidRDefault="00633A5A" w14:paraId="43600421" w14:textId="77777777">
      <w:pPr>
        <w:pStyle w:val="paragraph"/>
        <w:spacing w:before="0" w:beforeAutospacing="0" w:after="160" w:afterAutospacing="0"/>
        <w:textAlignment w:val="baseline"/>
      </w:pPr>
      <w:r w:rsidRPr="68F5BADB">
        <w:rPr>
          <w:rStyle w:val="normaltextrun"/>
          <w:rFonts w:ascii="Aptos" w:hAnsi="Aptos" w:eastAsiaTheme="majorEastAsia"/>
        </w:rPr>
        <w:t xml:space="preserve">It is critical to maintain academic integrity. It is essential for all students to cite any and all sources of help received in completing coursework. This practice not only fosters a culture of honesty and transparency but also prevents misunderstandings that might otherwise escalate to formal proceedings. Students should also be aware of what is appropriate help on homework assignments – see policy </w:t>
      </w:r>
      <w:r w:rsidRPr="68F5BADB">
        <w:rPr>
          <w:rStyle w:val="normaltextrun"/>
          <w:rFonts w:ascii="Aptos" w:hAnsi="Aptos" w:eastAsiaTheme="majorEastAsia"/>
          <w:highlight w:val="yellow"/>
        </w:rPr>
        <w:t>here [link]</w:t>
      </w:r>
      <w:r w:rsidRPr="68F5BADB">
        <w:rPr>
          <w:rStyle w:val="normaltextrun"/>
          <w:rFonts w:ascii="Aptos" w:hAnsi="Aptos" w:eastAsiaTheme="majorEastAsia"/>
        </w:rPr>
        <w:t>. To ensure fairness and responsibility, any instances of suspected misconduct will be handled through the CSSE Integrity Committee.</w:t>
      </w:r>
      <w:r w:rsidRPr="68F5BADB">
        <w:rPr>
          <w:rStyle w:val="eop"/>
          <w:rFonts w:ascii="Aptos" w:hAnsi="Aptos" w:eastAsiaTheme="majorEastAsia"/>
        </w:rPr>
        <w:t> </w:t>
      </w:r>
    </w:p>
    <w:p w:rsidR="00633A5A" w:rsidP="68F5BADB" w:rsidRDefault="00633A5A" w14:paraId="558B2CA5" w14:textId="77777777">
      <w:pPr>
        <w:pStyle w:val="paragraph"/>
        <w:spacing w:before="0" w:beforeAutospacing="0" w:after="160" w:afterAutospacing="0"/>
        <w:textAlignment w:val="baseline"/>
      </w:pPr>
      <w:r w:rsidRPr="68F5BADB">
        <w:rPr>
          <w:rStyle w:val="normaltextrun"/>
          <w:rFonts w:ascii="Aptos" w:hAnsi="Aptos" w:eastAsiaTheme="majorEastAsia"/>
        </w:rPr>
        <w:t xml:space="preserve">If a case of suspected misconduct arises, it will be submitted to the CSSE Integrity Committee for review (see policies and procedures </w:t>
      </w:r>
      <w:r w:rsidRPr="68F5BADB">
        <w:rPr>
          <w:rStyle w:val="normaltextrun"/>
          <w:rFonts w:ascii="Aptos" w:hAnsi="Aptos" w:eastAsiaTheme="majorEastAsia"/>
          <w:highlight w:val="yellow"/>
        </w:rPr>
        <w:t>here [link]</w:t>
      </w:r>
      <w:r w:rsidRPr="68F5BADB">
        <w:rPr>
          <w:rStyle w:val="normaltextrun"/>
          <w:rFonts w:ascii="Aptos" w:hAnsi="Aptos" w:eastAsiaTheme="majorEastAsia"/>
        </w:rPr>
        <w:t xml:space="preserve"> and possible penalties </w:t>
      </w:r>
      <w:r w:rsidRPr="68F5BADB">
        <w:rPr>
          <w:rStyle w:val="normaltextrun"/>
          <w:rFonts w:ascii="Aptos" w:hAnsi="Aptos" w:eastAsiaTheme="majorEastAsia"/>
          <w:highlight w:val="yellow"/>
        </w:rPr>
        <w:t>here[link]</w:t>
      </w:r>
      <w:r w:rsidRPr="68F5BADB">
        <w:rPr>
          <w:rStyle w:val="normaltextrun"/>
          <w:rFonts w:ascii="Aptos" w:hAnsi="Aptos" w:eastAsiaTheme="majorEastAsia"/>
        </w:rPr>
        <w:t>). The process includes an initial review of the evidence by the committee, a 24-hour window for students to confess to any violations, and potentially a hearing to examine the circumstances and evidence. Students are encouraged to continue their studies and engage with the course material and instructor normally throughout the investigation.</w:t>
      </w:r>
      <w:r w:rsidRPr="68F5BADB">
        <w:rPr>
          <w:rStyle w:val="eop"/>
          <w:rFonts w:ascii="Aptos" w:hAnsi="Aptos" w:eastAsiaTheme="majorEastAsia"/>
        </w:rPr>
        <w:t> </w:t>
      </w:r>
    </w:p>
    <w:p w:rsidR="00633A5A" w:rsidP="00633A5A" w:rsidRDefault="00633A5A" w14:paraId="573C9ACB" w14:textId="77777777">
      <w:pPr>
        <w:pStyle w:val="paragraph"/>
        <w:spacing w:before="0" w:beforeAutospacing="0" w:after="160" w:afterAutospacing="0"/>
        <w:textAlignment w:val="baseline"/>
      </w:pPr>
      <w:r>
        <w:rPr>
          <w:rStyle w:val="eop"/>
          <w:rFonts w:ascii="Aptos" w:hAnsi="Aptos" w:eastAsiaTheme="majorEastAsia"/>
        </w:rPr>
        <w:t> </w:t>
      </w:r>
    </w:p>
    <w:p w:rsidR="00DF3A84" w:rsidP="00DF3A84" w:rsidRDefault="00DF3A84" w14:paraId="6A4A8D13" w14:textId="77777777"/>
    <w:p w:rsidR="00DF3A84" w:rsidRDefault="00DF3A84" w14:paraId="2FCB6BF2" w14:textId="77777777">
      <w:r>
        <w:br w:type="page"/>
      </w:r>
    </w:p>
    <w:p w:rsidR="00C75560" w:rsidP="00DF3A84" w:rsidRDefault="00C75560" w14:paraId="0BFCBAE3" w14:textId="77777777">
      <w:pPr>
        <w:rPr>
          <w:rStyle w:val="normaltextrun"/>
        </w:rPr>
      </w:pPr>
    </w:p>
    <w:p w:rsidRPr="0042469B" w:rsidR="0042469B" w:rsidP="0042469B" w:rsidRDefault="0042469B" w14:paraId="6C6798B4" w14:textId="7355A72C">
      <w:pPr>
        <w:pStyle w:val="Heading1"/>
        <w:rPr>
          <w:rStyle w:val="normaltextrun"/>
        </w:rPr>
      </w:pPr>
      <w:bookmarkStart w:name="_Toc919428734" w:id="1"/>
      <w:r w:rsidRPr="23944019">
        <w:rPr>
          <w:rStyle w:val="normaltextrun"/>
        </w:rPr>
        <w:t>Procedures of the Integrity Committee</w:t>
      </w:r>
      <w:bookmarkEnd w:id="1"/>
    </w:p>
    <w:p w:rsidR="0042469B" w:rsidP="68F5BADB" w:rsidRDefault="0042469B" w14:paraId="463BC356" w14:textId="02BB9A2B">
      <w:pPr>
        <w:pStyle w:val="paragraph"/>
        <w:spacing w:before="0" w:beforeAutospacing="0" w:after="160" w:afterAutospacing="0"/>
        <w:textAlignment w:val="baseline"/>
      </w:pPr>
      <w:r w:rsidRPr="68F5BADB">
        <w:rPr>
          <w:rStyle w:val="normaltextrun"/>
          <w:rFonts w:ascii="Aptos" w:hAnsi="Aptos" w:eastAsiaTheme="majorEastAsia"/>
          <w:sz w:val="22"/>
          <w:szCs w:val="22"/>
        </w:rPr>
        <w:t xml:space="preserve">This document outlines the procedure by which a faculty member works with the CSSE Integrity Committee to deal with cases. </w:t>
      </w:r>
      <w:r w:rsidRPr="68F5BADB" w:rsidR="41647779">
        <w:rPr>
          <w:rStyle w:val="normaltextrun"/>
          <w:rFonts w:ascii="Aptos" w:hAnsi="Aptos" w:eastAsiaTheme="majorEastAsia"/>
          <w:sz w:val="22"/>
          <w:szCs w:val="22"/>
        </w:rPr>
        <w:t>For the first-year pilot, we ask that in your syllabus you state if you plan to use the CSSE Integrity Committee and if you choose to do so, you submit ALL cases through the committee.</w:t>
      </w:r>
      <w:r w:rsidRPr="68F5BADB">
        <w:rPr>
          <w:rStyle w:val="eop"/>
          <w:rFonts w:ascii="Aptos" w:hAnsi="Aptos" w:eastAsiaTheme="majorEastAsia"/>
          <w:sz w:val="22"/>
          <w:szCs w:val="22"/>
        </w:rPr>
        <w:t> </w:t>
      </w:r>
    </w:p>
    <w:p w:rsidR="0042469B" w:rsidP="0042469B" w:rsidRDefault="0042469B" w14:paraId="7DC185D7" w14:textId="77777777">
      <w:pPr>
        <w:pStyle w:val="paragraph"/>
        <w:spacing w:before="0" w:beforeAutospacing="0" w:after="160" w:afterAutospacing="0"/>
        <w:textAlignment w:val="baseline"/>
      </w:pPr>
      <w:r>
        <w:rPr>
          <w:rStyle w:val="eop"/>
          <w:rFonts w:ascii="Aptos" w:hAnsi="Aptos" w:eastAsiaTheme="majorEastAsia"/>
          <w:sz w:val="22"/>
          <w:szCs w:val="22"/>
        </w:rPr>
        <w:t> </w:t>
      </w:r>
    </w:p>
    <w:p w:rsidR="0042469B" w:rsidP="00770460" w:rsidRDefault="0042469B" w14:paraId="043893E0" w14:textId="77777777">
      <w:pPr>
        <w:pStyle w:val="Heading3"/>
      </w:pPr>
      <w:r w:rsidRPr="00770460">
        <w:t>1. Submission of Suspicion</w:t>
      </w:r>
      <w:r>
        <w:rPr>
          <w:rStyle w:val="scxw29591276"/>
          <w:rFonts w:ascii="Aptos" w:hAnsi="Aptos"/>
          <w:sz w:val="22"/>
          <w:szCs w:val="22"/>
        </w:rPr>
        <w:t> </w:t>
      </w:r>
      <w:r>
        <w:br/>
      </w:r>
      <w:r>
        <w:rPr>
          <w:rStyle w:val="normaltextrun"/>
          <w:rFonts w:ascii="Aptos" w:hAnsi="Aptos"/>
          <w:sz w:val="22"/>
          <w:szCs w:val="22"/>
        </w:rPr>
        <w:t>Once a faculty member discovers a likely misconduct case (see suggested standards [</w:t>
      </w:r>
      <w:r>
        <w:rPr>
          <w:rStyle w:val="normaltextrun"/>
          <w:rFonts w:ascii="Aptos" w:hAnsi="Aptos"/>
          <w:sz w:val="22"/>
          <w:szCs w:val="22"/>
          <w:u w:val="single"/>
          <w:shd w:val="clear" w:color="auto" w:fill="FFFF00"/>
        </w:rPr>
        <w:t>add hyperlink or section reference</w:t>
      </w:r>
      <w:r>
        <w:rPr>
          <w:rStyle w:val="normaltextrun"/>
          <w:rFonts w:ascii="Aptos" w:hAnsi="Aptos"/>
          <w:sz w:val="22"/>
          <w:szCs w:val="22"/>
        </w:rPr>
        <w:t>]</w:t>
      </w:r>
      <w:r>
        <w:rPr>
          <w:rStyle w:val="normaltextrun"/>
          <w:rFonts w:ascii="Aptos" w:hAnsi="Aptos"/>
          <w:sz w:val="22"/>
          <w:szCs w:val="22"/>
          <w:u w:val="single"/>
        </w:rPr>
        <w:t>)</w:t>
      </w:r>
      <w:r>
        <w:rPr>
          <w:rStyle w:val="normaltextrun"/>
          <w:rFonts w:ascii="Aptos" w:hAnsi="Aptos"/>
          <w:sz w:val="22"/>
          <w:szCs w:val="22"/>
        </w:rPr>
        <w:t xml:space="preserve"> they can submit the information and evidence to the CSSE Integrity Committee. There is some flexibility in the submission process, but faculty members are encouraged to use either 1) a provided </w:t>
      </w:r>
      <w:hyperlink w:tgtFrame="_blank" w:history="1" r:id="rId11">
        <w:r>
          <w:rPr>
            <w:rStyle w:val="normaltextrun"/>
            <w:rFonts w:ascii="Aptos" w:hAnsi="Aptos"/>
            <w:color w:val="0070C0"/>
            <w:sz w:val="22"/>
            <w:szCs w:val="22"/>
            <w:u w:val="single"/>
          </w:rPr>
          <w:t>form</w:t>
        </w:r>
      </w:hyperlink>
      <w:r>
        <w:rPr>
          <w:rStyle w:val="normaltextrun"/>
          <w:rFonts w:ascii="Aptos" w:hAnsi="Aptos"/>
          <w:sz w:val="22"/>
          <w:szCs w:val="22"/>
        </w:rPr>
        <w:t xml:space="preserve"> or 2) to email the details and evidence to the designated contact. In all cases, the submission should include at a minimum:</w:t>
      </w:r>
      <w:r>
        <w:rPr>
          <w:rStyle w:val="eop"/>
          <w:rFonts w:ascii="Aptos" w:hAnsi="Aptos"/>
          <w:sz w:val="22"/>
          <w:szCs w:val="22"/>
        </w:rPr>
        <w:t> </w:t>
      </w:r>
    </w:p>
    <w:p w:rsidR="0042469B" w:rsidP="0042469B" w:rsidRDefault="0042469B" w14:paraId="098DBB24" w14:textId="77777777">
      <w:pPr>
        <w:pStyle w:val="paragraph"/>
        <w:numPr>
          <w:ilvl w:val="0"/>
          <w:numId w:val="1"/>
        </w:numPr>
        <w:ind w:left="1080" w:firstLine="0"/>
        <w:textAlignment w:val="baseline"/>
        <w:rPr>
          <w:rFonts w:ascii="Aptos" w:hAnsi="Aptos"/>
          <w:sz w:val="22"/>
          <w:szCs w:val="22"/>
        </w:rPr>
      </w:pPr>
      <w:r>
        <w:rPr>
          <w:rStyle w:val="normaltextrun"/>
          <w:rFonts w:ascii="Aptos" w:hAnsi="Aptos" w:eastAsiaTheme="majorEastAsia"/>
          <w:sz w:val="22"/>
          <w:szCs w:val="22"/>
        </w:rPr>
        <w:t>The suspected violations of academic integrity</w:t>
      </w:r>
      <w:r>
        <w:rPr>
          <w:rStyle w:val="eop"/>
          <w:rFonts w:ascii="Aptos" w:hAnsi="Aptos" w:eastAsiaTheme="majorEastAsia"/>
          <w:sz w:val="22"/>
          <w:szCs w:val="22"/>
        </w:rPr>
        <w:t> </w:t>
      </w:r>
    </w:p>
    <w:p w:rsidR="0042469B" w:rsidP="0042469B" w:rsidRDefault="0042469B" w14:paraId="1D51017D" w14:textId="77777777">
      <w:pPr>
        <w:pStyle w:val="paragraph"/>
        <w:numPr>
          <w:ilvl w:val="0"/>
          <w:numId w:val="2"/>
        </w:numPr>
        <w:ind w:left="1080" w:firstLine="0"/>
        <w:textAlignment w:val="baseline"/>
        <w:rPr>
          <w:rFonts w:ascii="Aptos" w:hAnsi="Aptos"/>
          <w:sz w:val="22"/>
          <w:szCs w:val="22"/>
        </w:rPr>
      </w:pPr>
      <w:r>
        <w:rPr>
          <w:rStyle w:val="normaltextrun"/>
          <w:rFonts w:ascii="Aptos" w:hAnsi="Aptos" w:eastAsiaTheme="majorEastAsia"/>
          <w:sz w:val="22"/>
          <w:szCs w:val="22"/>
        </w:rPr>
        <w:t>How the violation became suspected including dates and times</w:t>
      </w:r>
      <w:r>
        <w:rPr>
          <w:rStyle w:val="eop"/>
          <w:rFonts w:ascii="Aptos" w:hAnsi="Aptos" w:eastAsiaTheme="majorEastAsia"/>
          <w:sz w:val="22"/>
          <w:szCs w:val="22"/>
        </w:rPr>
        <w:t> </w:t>
      </w:r>
    </w:p>
    <w:p w:rsidR="0042469B" w:rsidP="0042469B" w:rsidRDefault="0042469B" w14:paraId="47B2CEBC" w14:textId="77777777">
      <w:pPr>
        <w:pStyle w:val="paragraph"/>
        <w:numPr>
          <w:ilvl w:val="0"/>
          <w:numId w:val="3"/>
        </w:numPr>
        <w:ind w:left="1080" w:firstLine="0"/>
        <w:textAlignment w:val="baseline"/>
        <w:rPr>
          <w:rFonts w:ascii="Aptos" w:hAnsi="Aptos"/>
          <w:sz w:val="22"/>
          <w:szCs w:val="22"/>
        </w:rPr>
      </w:pPr>
      <w:r>
        <w:rPr>
          <w:rStyle w:val="normaltextrun"/>
          <w:rFonts w:ascii="Aptos" w:hAnsi="Aptos" w:eastAsiaTheme="majorEastAsia"/>
          <w:sz w:val="22"/>
          <w:szCs w:val="22"/>
        </w:rPr>
        <w:t>Evidence collected relating to the suspected violation</w:t>
      </w:r>
      <w:r>
        <w:rPr>
          <w:rStyle w:val="eop"/>
          <w:rFonts w:ascii="Aptos" w:hAnsi="Aptos" w:eastAsiaTheme="majorEastAsia"/>
          <w:sz w:val="22"/>
          <w:szCs w:val="22"/>
        </w:rPr>
        <w:t> </w:t>
      </w:r>
    </w:p>
    <w:p w:rsidR="0042469B" w:rsidP="0042469B" w:rsidRDefault="0042469B" w14:paraId="31B1D039" w14:textId="77777777">
      <w:pPr>
        <w:pStyle w:val="paragraph"/>
        <w:numPr>
          <w:ilvl w:val="0"/>
          <w:numId w:val="4"/>
        </w:numPr>
        <w:ind w:left="1080" w:firstLine="0"/>
        <w:textAlignment w:val="baseline"/>
        <w:rPr>
          <w:rFonts w:ascii="Aptos" w:hAnsi="Aptos"/>
          <w:sz w:val="22"/>
          <w:szCs w:val="22"/>
        </w:rPr>
      </w:pPr>
      <w:r>
        <w:rPr>
          <w:rStyle w:val="normaltextrun"/>
          <w:rFonts w:ascii="Aptos" w:hAnsi="Aptos" w:eastAsiaTheme="majorEastAsia"/>
          <w:sz w:val="22"/>
          <w:szCs w:val="22"/>
        </w:rPr>
        <w:t>Specifics and context of the assessment(s) sufficient to estimate the severity of the violation in the course (i.e. in-class activity, homework, exam)</w:t>
      </w:r>
      <w:r>
        <w:rPr>
          <w:rStyle w:val="eop"/>
          <w:rFonts w:ascii="Aptos" w:hAnsi="Aptos" w:eastAsiaTheme="majorEastAsia"/>
          <w:sz w:val="22"/>
          <w:szCs w:val="22"/>
        </w:rPr>
        <w:t> </w:t>
      </w:r>
    </w:p>
    <w:p w:rsidR="0042469B" w:rsidP="0042469B" w:rsidRDefault="0042469B" w14:paraId="0D8DF0F4" w14:textId="77777777">
      <w:pPr>
        <w:pStyle w:val="paragraph"/>
        <w:numPr>
          <w:ilvl w:val="0"/>
          <w:numId w:val="5"/>
        </w:numPr>
        <w:ind w:left="1080" w:firstLine="0"/>
        <w:textAlignment w:val="baseline"/>
        <w:rPr>
          <w:rFonts w:ascii="Aptos" w:hAnsi="Aptos"/>
          <w:sz w:val="22"/>
          <w:szCs w:val="22"/>
        </w:rPr>
      </w:pPr>
      <w:r>
        <w:rPr>
          <w:rStyle w:val="normaltextrun"/>
          <w:rFonts w:ascii="Aptos" w:hAnsi="Aptos" w:eastAsiaTheme="majorEastAsia"/>
          <w:sz w:val="22"/>
          <w:szCs w:val="22"/>
        </w:rPr>
        <w:t>Additional relevant details about the student or course</w:t>
      </w:r>
      <w:r>
        <w:rPr>
          <w:rStyle w:val="eop"/>
          <w:rFonts w:ascii="Aptos" w:hAnsi="Aptos" w:eastAsiaTheme="majorEastAsia"/>
          <w:sz w:val="22"/>
          <w:szCs w:val="22"/>
        </w:rPr>
        <w:t> </w:t>
      </w:r>
    </w:p>
    <w:p w:rsidR="0042469B" w:rsidP="0042469B" w:rsidRDefault="0042469B" w14:paraId="196176BE" w14:textId="77777777">
      <w:pPr>
        <w:pStyle w:val="paragraph"/>
        <w:spacing w:before="0" w:beforeAutospacing="0" w:after="160" w:afterAutospacing="0"/>
        <w:textAlignment w:val="baseline"/>
      </w:pPr>
      <w:r>
        <w:rPr>
          <w:rStyle w:val="normaltextrun"/>
          <w:rFonts w:ascii="Aptos" w:hAnsi="Aptos" w:eastAsiaTheme="majorEastAsia"/>
          <w:sz w:val="22"/>
          <w:szCs w:val="22"/>
        </w:rPr>
        <w:t>After the initial submission of suspicion of a student, the instructor will continue to teach and engage with the student as they would any other learner in the class. If the student wishes to discuss the case, they should do so with the CSSE Integrity Committee. In general, communication about the case should go through the CSSE Integrity Committee and should not be handled directly between the instructor and student.</w:t>
      </w:r>
      <w:r>
        <w:rPr>
          <w:rStyle w:val="eop"/>
          <w:rFonts w:ascii="Aptos" w:hAnsi="Aptos" w:eastAsiaTheme="majorEastAsia"/>
          <w:sz w:val="22"/>
          <w:szCs w:val="22"/>
        </w:rPr>
        <w:t> </w:t>
      </w:r>
    </w:p>
    <w:p w:rsidRPr="00770460" w:rsidR="0042469B" w:rsidP="00770460" w:rsidRDefault="0042469B" w14:paraId="4B15100B" w14:textId="77777777">
      <w:pPr>
        <w:pStyle w:val="Heading3"/>
      </w:pPr>
      <w:r w:rsidRPr="00770460">
        <w:rPr>
          <w:rStyle w:val="normaltextrun"/>
        </w:rPr>
        <w:t>2. Review of Submission</w:t>
      </w:r>
      <w:r w:rsidRPr="00770460">
        <w:rPr>
          <w:rStyle w:val="eop"/>
        </w:rPr>
        <w:t> </w:t>
      </w:r>
    </w:p>
    <w:p w:rsidR="0042469B" w:rsidP="0042469B" w:rsidRDefault="0042469B" w14:paraId="07F4E749" w14:textId="2D793CD6">
      <w:pPr>
        <w:pStyle w:val="paragraph"/>
        <w:spacing w:before="0" w:beforeAutospacing="0" w:after="160" w:afterAutospacing="0"/>
        <w:textAlignment w:val="baseline"/>
      </w:pPr>
      <w:r>
        <w:rPr>
          <w:rStyle w:val="normaltextrun"/>
          <w:rFonts w:ascii="Aptos" w:hAnsi="Aptos" w:eastAsiaTheme="majorEastAsia"/>
          <w:sz w:val="22"/>
          <w:szCs w:val="22"/>
        </w:rPr>
        <w:t>The CSSE Integrity Committee reviews information about the suspected violation. The Committee contacts the submitting faculty member if any clarification is needed. If the Committee finds the evidence sufficient to prosecute the case, the procedure moves forward with the next step. If the Committee does not find sufficient evidence to prosecute, they contact the faculty member who submitted the violation suspicion with an explanation of why they did not feel they could prosecute the case.</w:t>
      </w:r>
      <w:r>
        <w:rPr>
          <w:rStyle w:val="eop"/>
          <w:rFonts w:ascii="Aptos" w:hAnsi="Aptos" w:eastAsiaTheme="majorEastAsia"/>
          <w:sz w:val="22"/>
          <w:szCs w:val="22"/>
        </w:rPr>
        <w:t> </w:t>
      </w:r>
    </w:p>
    <w:p w:rsidRPr="00770460" w:rsidR="0042469B" w:rsidP="00770460" w:rsidRDefault="0042469B" w14:paraId="59599F1B" w14:textId="7FFCACC4">
      <w:pPr>
        <w:pStyle w:val="Heading3"/>
      </w:pPr>
      <w:r w:rsidRPr="00770460">
        <w:rPr>
          <w:rStyle w:val="normaltextrun"/>
        </w:rPr>
        <w:lastRenderedPageBreak/>
        <w:t xml:space="preserve">3. </w:t>
      </w:r>
      <w:del w:author="Hewner, Mike" w:date="2024-08-21T09:48:00Z" w:id="2">
        <w:r w:rsidRPr="00770460" w:rsidDel="00F66CF4">
          <w:rPr>
            <w:rStyle w:val="normaltextrun"/>
          </w:rPr>
          <w:delText>24-hour Confession Window</w:delText>
        </w:r>
      </w:del>
      <w:ins w:author="Hewner, Mike" w:date="2024-08-21T09:48:00Z" w:id="3">
        <w:r w:rsidR="00F66CF4">
          <w:rPr>
            <w:rStyle w:val="normaltextrun"/>
          </w:rPr>
          <w:t>Soliciting Student Response</w:t>
        </w:r>
      </w:ins>
      <w:r w:rsidRPr="00770460">
        <w:rPr>
          <w:rStyle w:val="normaltextrun"/>
        </w:rPr>
        <w:t> </w:t>
      </w:r>
      <w:r w:rsidRPr="00770460">
        <w:rPr>
          <w:rStyle w:val="eop"/>
        </w:rPr>
        <w:t> </w:t>
      </w:r>
    </w:p>
    <w:p w:rsidR="00F66CF4" w:rsidP="0042469B" w:rsidRDefault="0042469B" w14:paraId="250AF14D" w14:textId="6FD5D235">
      <w:pPr>
        <w:pStyle w:val="paragraph"/>
        <w:spacing w:before="0" w:beforeAutospacing="0" w:after="160" w:afterAutospacing="0"/>
        <w:textAlignment w:val="baseline"/>
        <w:rPr>
          <w:ins w:author="Hewner, Mike" w:date="2024-08-21T09:50:00Z" w:id="4"/>
          <w:rStyle w:val="normaltextrun"/>
          <w:rFonts w:ascii="Aptos" w:hAnsi="Aptos" w:eastAsiaTheme="majorEastAsia"/>
          <w:sz w:val="22"/>
          <w:szCs w:val="22"/>
        </w:rPr>
      </w:pPr>
      <w:r>
        <w:rPr>
          <w:rStyle w:val="normaltextrun"/>
          <w:rFonts w:ascii="Aptos" w:hAnsi="Aptos" w:eastAsiaTheme="majorEastAsia"/>
          <w:sz w:val="22"/>
          <w:szCs w:val="22"/>
        </w:rPr>
        <w:t xml:space="preserve">The CSSE Integrity Committee emails the student(s) suspected and </w:t>
      </w:r>
      <w:ins w:author="Hewner, Mike" w:date="2024-08-21T09:49:00Z" w:id="5">
        <w:r w:rsidR="00F66CF4">
          <w:rPr>
            <w:rStyle w:val="normaltextrun"/>
            <w:rFonts w:ascii="Aptos" w:hAnsi="Aptos" w:eastAsiaTheme="majorEastAsia"/>
            <w:sz w:val="22"/>
            <w:szCs w:val="22"/>
          </w:rPr>
          <w:t xml:space="preserve">notifies them they are </w:t>
        </w:r>
      </w:ins>
      <w:ins w:author="Hewner, Mike" w:date="2024-08-21T09:50:00Z" w:id="6">
        <w:r w:rsidR="00F66CF4">
          <w:rPr>
            <w:rStyle w:val="normaltextrun"/>
            <w:rFonts w:ascii="Aptos" w:hAnsi="Aptos" w:eastAsiaTheme="majorEastAsia"/>
            <w:sz w:val="22"/>
            <w:szCs w:val="22"/>
          </w:rPr>
          <w:t xml:space="preserve">suspected of an academic integrity violation and </w:t>
        </w:r>
      </w:ins>
      <w:del w:author="Hewner, Mike" w:date="2024-08-21T09:50:00Z" w:id="7">
        <w:r w:rsidDel="00F66CF4">
          <w:rPr>
            <w:rStyle w:val="normaltextrun"/>
            <w:rFonts w:ascii="Aptos" w:hAnsi="Aptos" w:eastAsiaTheme="majorEastAsia"/>
            <w:sz w:val="22"/>
            <w:szCs w:val="22"/>
          </w:rPr>
          <w:delText xml:space="preserve">offers them a 24-hour window to confess to violations of integrity in </w:delText>
        </w:r>
      </w:del>
      <w:r>
        <w:rPr>
          <w:rStyle w:val="normaltextrun"/>
          <w:rFonts w:ascii="Aptos" w:hAnsi="Aptos" w:eastAsiaTheme="majorEastAsia"/>
          <w:sz w:val="22"/>
          <w:szCs w:val="22"/>
        </w:rPr>
        <w:t xml:space="preserve">the specific course and assessment(s) for which they </w:t>
      </w:r>
      <w:del w:author="Hewner, Mike" w:date="2024-08-21T09:50:00Z" w:id="8">
        <w:r w:rsidDel="00F66CF4">
          <w:rPr>
            <w:rStyle w:val="normaltextrun"/>
            <w:rFonts w:ascii="Aptos" w:hAnsi="Aptos" w:eastAsiaTheme="majorEastAsia"/>
            <w:sz w:val="22"/>
            <w:szCs w:val="22"/>
          </w:rPr>
          <w:delText>were accused</w:delText>
        </w:r>
      </w:del>
      <w:ins w:author="Hewner, Mike" w:date="2024-08-21T09:50:00Z" w:id="9">
        <w:r w:rsidR="00F66CF4">
          <w:rPr>
            <w:rStyle w:val="normaltextrun"/>
            <w:rFonts w:ascii="Aptos" w:hAnsi="Aptos" w:eastAsiaTheme="majorEastAsia"/>
            <w:sz w:val="22"/>
            <w:szCs w:val="22"/>
          </w:rPr>
          <w:t>are suspected</w:t>
        </w:r>
      </w:ins>
      <w:r>
        <w:rPr>
          <w:rStyle w:val="normaltextrun"/>
          <w:rFonts w:ascii="Aptos" w:hAnsi="Aptos" w:eastAsiaTheme="majorEastAsia"/>
          <w:sz w:val="22"/>
          <w:szCs w:val="22"/>
        </w:rPr>
        <w:t>.</w:t>
      </w:r>
    </w:p>
    <w:p w:rsidR="00F66CF4" w:rsidP="76751665" w:rsidRDefault="00F66CF4" w14:paraId="04D78B72" w14:textId="7C850575">
      <w:pPr>
        <w:pStyle w:val="paragraph"/>
        <w:spacing w:before="0" w:beforeAutospacing="off" w:after="160" w:afterAutospacing="off"/>
        <w:textAlignment w:val="baseline"/>
        <w:rPr>
          <w:ins w:author="Hewner, Mike" w:date="2024-08-21T09:50:00Z" w:id="1075836570"/>
          <w:rStyle w:val="normaltextrun"/>
          <w:rFonts w:ascii="Aptos" w:hAnsi="Aptos" w:eastAsia="" w:eastAsiaTheme="majorEastAsia"/>
          <w:sz w:val="22"/>
          <w:szCs w:val="22"/>
        </w:rPr>
      </w:pPr>
      <w:ins w:author="Hewner, Mike" w:date="2024-08-21T09:51:00Z" w:id="299880830">
        <w:r w:rsidRPr="76751665" w:rsidR="00F66CF4">
          <w:rPr>
            <w:rStyle w:val="normaltextrun"/>
            <w:rFonts w:ascii="Aptos" w:hAnsi="Aptos" w:eastAsia="" w:eastAsiaTheme="majorEastAsia"/>
            <w:sz w:val="22"/>
            <w:szCs w:val="22"/>
          </w:rPr>
          <w:t xml:space="preserve">The student is asked to reply within 24 hours providing </w:t>
        </w:r>
      </w:ins>
      <w:ins w:author="Hewner, Mike" w:date="2024-08-21T09:52:00Z" w:id="1439359796">
        <w:r w:rsidRPr="76751665" w:rsidR="00F66CF4">
          <w:rPr>
            <w:rStyle w:val="normaltextrun"/>
            <w:rFonts w:ascii="Aptos" w:hAnsi="Aptos" w:eastAsia="" w:eastAsiaTheme="majorEastAsia"/>
            <w:sz w:val="22"/>
            <w:szCs w:val="22"/>
          </w:rPr>
          <w:t xml:space="preserve">any information that think is relevant </w:t>
        </w:r>
        <w:r w:rsidRPr="76751665" w:rsidR="00F66CF4">
          <w:rPr>
            <w:rStyle w:val="normaltextrun"/>
            <w:rFonts w:ascii="Aptos" w:hAnsi="Aptos" w:eastAsia="" w:eastAsiaTheme="majorEastAsia"/>
            <w:sz w:val="22"/>
            <w:szCs w:val="22"/>
          </w:rPr>
          <w:t>about</w:t>
        </w:r>
        <w:r w:rsidRPr="76751665" w:rsidR="00F66CF4">
          <w:rPr>
            <w:rStyle w:val="normaltextrun"/>
            <w:rFonts w:ascii="Aptos" w:hAnsi="Aptos" w:eastAsia="" w:eastAsiaTheme="majorEastAsia"/>
            <w:sz w:val="22"/>
            <w:szCs w:val="22"/>
          </w:rPr>
          <w:t xml:space="preserve"> the particular assignment.  The email should note that </w:t>
        </w:r>
      </w:ins>
      <w:ins w:author="Hewner, Mike" w:date="2024-08-21T09:53:00Z" w:id="526933350">
        <w:r w:rsidRPr="76751665" w:rsidR="00F66CF4">
          <w:rPr>
            <w:rStyle w:val="normaltextrun"/>
            <w:rFonts w:ascii="Aptos" w:hAnsi="Aptos" w:eastAsia="" w:eastAsiaTheme="majorEastAsia"/>
            <w:sz w:val="22"/>
            <w:szCs w:val="22"/>
          </w:rPr>
          <w:t xml:space="preserve">if they wish to admit any irregularities or </w:t>
        </w:r>
      </w:ins>
      <w:ins w:author="Hewner, Mike" w:date="2024-08-21T09:54:00Z" w:id="1973695499">
        <w:r w:rsidRPr="76751665" w:rsidR="00F66CF4">
          <w:rPr>
            <w:rStyle w:val="normaltextrun"/>
            <w:rFonts w:ascii="Aptos" w:hAnsi="Aptos" w:eastAsia="" w:eastAsiaTheme="majorEastAsia"/>
            <w:sz w:val="22"/>
            <w:szCs w:val="22"/>
          </w:rPr>
          <w:t xml:space="preserve">a </w:t>
        </w:r>
      </w:ins>
      <w:ins w:author="Hewner, Mike" w:date="2024-08-21T09:53:00Z" w:id="2114005365">
        <w:r w:rsidRPr="76751665" w:rsidR="00F66CF4">
          <w:rPr>
            <w:rStyle w:val="normaltextrun"/>
            <w:rFonts w:ascii="Aptos" w:hAnsi="Aptos" w:eastAsia="" w:eastAsiaTheme="majorEastAsia"/>
            <w:sz w:val="22"/>
            <w:szCs w:val="22"/>
          </w:rPr>
          <w:t>violation of the student</w:t>
        </w:r>
      </w:ins>
      <w:ins w:author="Hewner, Mike" w:date="2024-08-21T09:54:00Z" w:id="839141556">
        <w:r w:rsidRPr="76751665" w:rsidR="00F66CF4">
          <w:rPr>
            <w:rStyle w:val="normaltextrun"/>
            <w:rFonts w:ascii="Aptos" w:hAnsi="Aptos" w:eastAsia="" w:eastAsiaTheme="majorEastAsia"/>
            <w:sz w:val="22"/>
            <w:szCs w:val="22"/>
          </w:rPr>
          <w:t xml:space="preserve"> code of conduct, the fact that they were forthcoming </w:t>
        </w:r>
      </w:ins>
      <w:ins w:author="Hewner, Mike" w:date="2024-08-21T09:55:00Z" w:id="1848343228">
        <w:r w:rsidRPr="76751665" w:rsidR="00F66CF4">
          <w:rPr>
            <w:rStyle w:val="normaltextrun"/>
            <w:rFonts w:ascii="Aptos" w:hAnsi="Aptos" w:eastAsia="" w:eastAsiaTheme="majorEastAsia"/>
            <w:sz w:val="22"/>
            <w:szCs w:val="22"/>
          </w:rPr>
          <w:t xml:space="preserve">will </w:t>
        </w:r>
      </w:ins>
      <w:ins w:author="Mohan, Sriram" w:date="2024-08-21T14:34:22.481Z" w:id="456184296">
        <w:r w:rsidRPr="76751665" w:rsidR="01172EF3">
          <w:rPr>
            <w:rStyle w:val="normaltextrun"/>
            <w:rFonts w:ascii="Aptos" w:hAnsi="Aptos" w:eastAsia="" w:eastAsiaTheme="majorEastAsia"/>
            <w:sz w:val="22"/>
            <w:szCs w:val="22"/>
          </w:rPr>
          <w:t xml:space="preserve">be taken into account </w:t>
        </w:r>
      </w:ins>
      <w:ins w:author="Hewner, Mike" w:date="2024-08-21T09:55:00Z" w:id="132121964">
        <w:r w:rsidRPr="76751665" w:rsidR="00F66CF4">
          <w:rPr>
            <w:rStyle w:val="normaltextrun"/>
            <w:rFonts w:ascii="Aptos" w:hAnsi="Aptos" w:eastAsia="" w:eastAsiaTheme="majorEastAsia"/>
            <w:sz w:val="22"/>
            <w:szCs w:val="22"/>
          </w:rPr>
          <w:t xml:space="preserve">as the committee </w:t>
        </w:r>
      </w:ins>
      <w:ins w:author="Hewner, Mike" w:date="2024-08-21T09:56:00Z" w:id="1076411672">
        <w:r w:rsidRPr="76751665" w:rsidR="00F66CF4">
          <w:rPr>
            <w:rStyle w:val="normaltextrun"/>
            <w:rFonts w:ascii="Aptos" w:hAnsi="Aptos" w:eastAsia="" w:eastAsiaTheme="majorEastAsia"/>
            <w:sz w:val="22"/>
            <w:szCs w:val="22"/>
          </w:rPr>
          <w:t>considers its next steps.</w:t>
        </w:r>
      </w:ins>
    </w:p>
    <w:p w:rsidR="00357C63" w:rsidP="0042469B" w:rsidRDefault="00357C63" w14:paraId="168810F0" w14:textId="3991588B">
      <w:pPr>
        <w:pStyle w:val="paragraph"/>
        <w:spacing w:before="0" w:beforeAutospacing="0" w:after="160" w:afterAutospacing="0"/>
        <w:textAlignment w:val="baseline"/>
        <w:rPr>
          <w:ins w:author="Hewner, Mike" w:date="2024-08-21T10:10:00Z" w:id="19"/>
          <w:rStyle w:val="normaltextrun"/>
          <w:rFonts w:ascii="Aptos" w:hAnsi="Aptos" w:eastAsiaTheme="majorEastAsia"/>
          <w:sz w:val="22"/>
          <w:szCs w:val="22"/>
        </w:rPr>
      </w:pPr>
      <w:ins w:author="Hewner, Mike" w:date="2024-08-21T09:56:00Z" w:id="20">
        <w:r>
          <w:rPr>
            <w:rStyle w:val="normaltextrun"/>
            <w:rFonts w:ascii="Aptos" w:hAnsi="Aptos" w:eastAsiaTheme="majorEastAsia"/>
            <w:sz w:val="22"/>
            <w:szCs w:val="22"/>
          </w:rPr>
          <w:t>If the student</w:t>
        </w:r>
      </w:ins>
      <w:ins w:author="Hewner, Mike" w:date="2024-08-21T09:59:00Z" w:id="21">
        <w:r>
          <w:rPr>
            <w:rStyle w:val="normaltextrun"/>
            <w:rFonts w:ascii="Aptos" w:hAnsi="Aptos" w:eastAsiaTheme="majorEastAsia"/>
            <w:sz w:val="22"/>
            <w:szCs w:val="22"/>
          </w:rPr>
          <w:t>’</w:t>
        </w:r>
      </w:ins>
      <w:ins w:author="Hewner, Mike" w:date="2024-08-21T09:57:00Z" w:id="22">
        <w:r>
          <w:rPr>
            <w:rStyle w:val="normaltextrun"/>
            <w:rFonts w:ascii="Aptos" w:hAnsi="Aptos" w:eastAsiaTheme="majorEastAsia"/>
            <w:sz w:val="22"/>
            <w:szCs w:val="22"/>
          </w:rPr>
          <w:t>s reply</w:t>
        </w:r>
      </w:ins>
      <w:ins w:author="Hewner, Mike" w:date="2024-08-21T09:56:00Z" w:id="23">
        <w:r>
          <w:rPr>
            <w:rStyle w:val="normaltextrun"/>
            <w:rFonts w:ascii="Aptos" w:hAnsi="Aptos" w:eastAsiaTheme="majorEastAsia"/>
            <w:sz w:val="22"/>
            <w:szCs w:val="22"/>
          </w:rPr>
          <w:t xml:space="preserve"> admits to a violation</w:t>
        </w:r>
      </w:ins>
      <w:ins w:author="Hewner, Mike" w:date="2024-08-21T09:57:00Z" w:id="24">
        <w:r>
          <w:rPr>
            <w:rStyle w:val="normaltextrun"/>
            <w:rFonts w:ascii="Aptos" w:hAnsi="Aptos" w:eastAsiaTheme="majorEastAsia"/>
            <w:sz w:val="22"/>
            <w:szCs w:val="22"/>
          </w:rPr>
          <w:t xml:space="preserve"> and the committee is satisfied that this covers the professor’s complaint</w:t>
        </w:r>
      </w:ins>
      <w:ins w:author="Hewner, Mike" w:date="2024-08-21T09:58:00Z" w:id="25">
        <w:r>
          <w:rPr>
            <w:rStyle w:val="normaltextrun"/>
            <w:rFonts w:ascii="Aptos" w:hAnsi="Aptos" w:eastAsiaTheme="majorEastAsia"/>
            <w:sz w:val="22"/>
            <w:szCs w:val="22"/>
          </w:rPr>
          <w:t>, the Committee replies to the student with a proposed penalty</w:t>
        </w:r>
      </w:ins>
      <w:ins w:author="Hewner, Mike" w:date="2024-08-21T10:06:00Z" w:id="26">
        <w:r w:rsidR="007B48B1">
          <w:rPr>
            <w:rStyle w:val="normaltextrun"/>
            <w:rFonts w:ascii="Aptos" w:hAnsi="Aptos" w:eastAsiaTheme="majorEastAsia"/>
            <w:sz w:val="22"/>
            <w:szCs w:val="22"/>
          </w:rPr>
          <w:t xml:space="preserve"> (usually on the lenient side given that the student was forthcoming)</w:t>
        </w:r>
      </w:ins>
      <w:ins w:author="Hewner, Mike" w:date="2024-08-21T09:59:00Z" w:id="27">
        <w:r>
          <w:rPr>
            <w:rStyle w:val="normaltextrun"/>
            <w:rFonts w:ascii="Aptos" w:hAnsi="Aptos" w:eastAsiaTheme="majorEastAsia"/>
            <w:sz w:val="22"/>
            <w:szCs w:val="22"/>
          </w:rPr>
          <w:t xml:space="preserve">.  If the student accepts this penalty, no hearing is held </w:t>
        </w:r>
      </w:ins>
      <w:ins w:author="Hewner, Mike" w:date="2024-08-21T10:00:00Z" w:id="28">
        <w:r>
          <w:rPr>
            <w:rStyle w:val="normaltextrun"/>
            <w:rFonts w:ascii="Aptos" w:hAnsi="Aptos" w:eastAsiaTheme="majorEastAsia"/>
            <w:sz w:val="22"/>
            <w:szCs w:val="22"/>
          </w:rPr>
          <w:t>and the process moves to the Writing Letters stage.</w:t>
        </w:r>
      </w:ins>
    </w:p>
    <w:p w:rsidR="007B48B1" w:rsidP="042CC442" w:rsidRDefault="007B48B1" w14:paraId="17FE8E5C" w14:textId="6B4C3E82">
      <w:pPr>
        <w:pStyle w:val="paragraph"/>
        <w:spacing w:before="0" w:beforeAutospacing="off" w:after="160" w:afterAutospacing="off"/>
        <w:textAlignment w:val="baseline"/>
        <w:rPr>
          <w:ins w:author="Hewner, Mike" w:date="2024-08-21T09:56:00Z" w:id="79825924"/>
          <w:rStyle w:val="normaltextrun"/>
          <w:rFonts w:ascii="Aptos" w:hAnsi="Aptos" w:eastAsia="" w:eastAsiaTheme="majorEastAsia"/>
          <w:sz w:val="22"/>
          <w:szCs w:val="22"/>
        </w:rPr>
      </w:pPr>
      <w:ins w:author="Hewner, Mike" w:date="2024-08-21T10:10:00Z" w:id="1517370518">
        <w:r w:rsidRPr="042CC442" w:rsidR="007B48B1">
          <w:rPr>
            <w:rStyle w:val="normaltextrun"/>
            <w:rFonts w:ascii="Aptos" w:hAnsi="Aptos" w:eastAsia="" w:eastAsiaTheme="majorEastAsia"/>
            <w:sz w:val="22"/>
            <w:szCs w:val="22"/>
          </w:rPr>
          <w:t xml:space="preserve">If the student does not reply within 24 hours, the CSSE Integrity Committee schedules a hearing as </w:t>
        </w:r>
      </w:ins>
      <w:ins w:author="Hewner, Mike" w:date="2024-08-21T10:11:00Z" w:id="30685571">
        <w:r w:rsidRPr="042CC442" w:rsidR="007B48B1">
          <w:rPr>
            <w:rStyle w:val="normaltextrun"/>
            <w:rFonts w:ascii="Aptos" w:hAnsi="Aptos" w:eastAsia="" w:eastAsiaTheme="majorEastAsia"/>
            <w:sz w:val="22"/>
            <w:szCs w:val="22"/>
          </w:rPr>
          <w:t>below, but does not provide more information about the violation until a response is received from the student</w:t>
        </w:r>
        <w:r w:rsidRPr="042CC442" w:rsidR="007B48B1">
          <w:rPr>
            <w:rStyle w:val="normaltextrun"/>
            <w:rFonts w:ascii="Aptos" w:hAnsi="Aptos" w:eastAsia="" w:eastAsiaTheme="majorEastAsia"/>
            <w:sz w:val="22"/>
            <w:szCs w:val="22"/>
          </w:rPr>
          <w:t>.</w:t>
        </w:r>
      </w:ins>
      <w:ins w:author="Hewner, Mike" w:date="2024-08-21T10:12:00Z" w:id="1283419234">
        <w:r w:rsidRPr="042CC442" w:rsidR="007B48B1">
          <w:rPr>
            <w:rStyle w:val="normaltextrun"/>
            <w:rFonts w:ascii="Aptos" w:hAnsi="Aptos" w:eastAsia="" w:eastAsiaTheme="majorEastAsia"/>
            <w:sz w:val="22"/>
            <w:szCs w:val="22"/>
          </w:rPr>
          <w:t xml:space="preserve">  </w:t>
        </w:r>
        <w:r w:rsidRPr="042CC442" w:rsidR="007B48B1">
          <w:rPr>
            <w:rStyle w:val="normaltextrun"/>
            <w:rFonts w:ascii="Aptos" w:hAnsi="Aptos" w:eastAsia="" w:eastAsiaTheme="majorEastAsia"/>
            <w:sz w:val="22"/>
            <w:szCs w:val="22"/>
          </w:rPr>
          <w:t xml:space="preserve">If a student reply arrives </w:t>
        </w:r>
      </w:ins>
      <w:ins w:author="Hewner, Mike" w:date="2024-08-21T10:13:00Z" w:id="1280924106">
        <w:r w:rsidRPr="042CC442" w:rsidR="007B48B1">
          <w:rPr>
            <w:rStyle w:val="normaltextrun"/>
            <w:rFonts w:ascii="Aptos" w:hAnsi="Aptos" w:eastAsia="" w:eastAsiaTheme="majorEastAsia"/>
            <w:sz w:val="22"/>
            <w:szCs w:val="22"/>
          </w:rPr>
          <w:t>later than</w:t>
        </w:r>
      </w:ins>
      <w:ins w:author="Hewner, Mike" w:date="2024-08-21T10:12:00Z" w:id="1495012181">
        <w:r w:rsidRPr="042CC442" w:rsidR="007B48B1">
          <w:rPr>
            <w:rStyle w:val="normaltextrun"/>
            <w:rFonts w:ascii="Aptos" w:hAnsi="Aptos" w:eastAsia="" w:eastAsiaTheme="majorEastAsia"/>
            <w:sz w:val="22"/>
            <w:szCs w:val="22"/>
          </w:rPr>
          <w:t xml:space="preserve"> 24 hours, the committee </w:t>
        </w:r>
      </w:ins>
      <w:ins w:author="Hewner, Mike" w:date="2024-08-21T10:15:00Z" w:id="1668124245">
        <w:r w:rsidRPr="042CC442" w:rsidR="007B48B1">
          <w:rPr>
            <w:rStyle w:val="normaltextrun"/>
            <w:rFonts w:ascii="Aptos" w:hAnsi="Aptos" w:eastAsia="" w:eastAsiaTheme="majorEastAsia"/>
            <w:sz w:val="22"/>
            <w:szCs w:val="22"/>
          </w:rPr>
          <w:t xml:space="preserve">can usually </w:t>
        </w:r>
        <w:r w:rsidRPr="042CC442" w:rsidR="007B48B1">
          <w:rPr>
            <w:rStyle w:val="normaltextrun"/>
            <w:rFonts w:ascii="Aptos" w:hAnsi="Aptos" w:eastAsia="" w:eastAsiaTheme="majorEastAsia"/>
            <w:sz w:val="22"/>
            <w:szCs w:val="22"/>
          </w:rPr>
          <w:t>proceed</w:t>
        </w:r>
        <w:r w:rsidRPr="042CC442" w:rsidR="007B48B1">
          <w:rPr>
            <w:rStyle w:val="normaltextrun"/>
            <w:rFonts w:ascii="Aptos" w:hAnsi="Aptos" w:eastAsia="" w:eastAsiaTheme="majorEastAsia"/>
            <w:sz w:val="22"/>
            <w:szCs w:val="22"/>
          </w:rPr>
          <w:t xml:space="preserve"> </w:t>
        </w:r>
      </w:ins>
      <w:ins w:author="Hewner, Mike" w:date="2024-08-21T10:17:00Z" w:id="316368440">
        <w:r w:rsidRPr="042CC442" w:rsidR="00076EFE">
          <w:rPr>
            <w:rStyle w:val="normaltextrun"/>
            <w:rFonts w:ascii="Aptos" w:hAnsi="Aptos" w:eastAsia="" w:eastAsiaTheme="majorEastAsia"/>
            <w:sz w:val="22"/>
            <w:szCs w:val="22"/>
          </w:rPr>
          <w:t xml:space="preserve">similarly to if </w:t>
        </w:r>
      </w:ins>
      <w:ins w:author="Yoder, Jason" w:date="2024-08-21T14:48:32.896Z" w:id="2028171111">
        <w:r w:rsidRPr="042CC442" w:rsidR="170F0797">
          <w:rPr>
            <w:rStyle w:val="normaltextrun"/>
            <w:rFonts w:ascii="Aptos" w:hAnsi="Aptos" w:eastAsia="" w:eastAsiaTheme="majorEastAsia"/>
            <w:sz w:val="22"/>
            <w:szCs w:val="22"/>
          </w:rPr>
          <w:t xml:space="preserve">it </w:t>
        </w:r>
      </w:ins>
      <w:ins w:author="Hewner, Mike" w:date="2024-08-21T10:17:00Z" w:id="1968951792">
        <w:r w:rsidRPr="042CC442" w:rsidR="00076EFE">
          <w:rPr>
            <w:rStyle w:val="normaltextrun"/>
            <w:rFonts w:ascii="Aptos" w:hAnsi="Aptos" w:eastAsia="" w:eastAsiaTheme="majorEastAsia"/>
            <w:sz w:val="22"/>
            <w:szCs w:val="22"/>
          </w:rPr>
          <w:t>had been received in time (</w:t>
        </w:r>
        <w:r w:rsidRPr="042CC442" w:rsidR="00076EFE">
          <w:rPr>
            <w:rStyle w:val="normaltextrun"/>
            <w:rFonts w:ascii="Aptos" w:hAnsi="Aptos" w:eastAsia="" w:eastAsiaTheme="majorEastAsia"/>
            <w:sz w:val="22"/>
            <w:szCs w:val="22"/>
          </w:rPr>
          <w:t>i.e.</w:t>
        </w:r>
        <w:r w:rsidRPr="042CC442" w:rsidR="00076EFE">
          <w:rPr>
            <w:rStyle w:val="normaltextrun"/>
            <w:rFonts w:ascii="Aptos" w:hAnsi="Aptos" w:eastAsia="" w:eastAsiaTheme="majorEastAsia"/>
            <w:sz w:val="22"/>
            <w:szCs w:val="22"/>
          </w:rPr>
          <w:t xml:space="preserve"> </w:t>
        </w:r>
      </w:ins>
      <w:ins w:author="Hewner, Mike" w:date="2024-08-21T10:18:00Z" w:id="1900141141">
        <w:r w:rsidRPr="042CC442" w:rsidR="00076EFE">
          <w:rPr>
            <w:rStyle w:val="normaltextrun"/>
            <w:rFonts w:ascii="Aptos" w:hAnsi="Aptos" w:eastAsia="" w:eastAsiaTheme="majorEastAsia"/>
            <w:sz w:val="22"/>
            <w:szCs w:val="22"/>
          </w:rPr>
          <w:t xml:space="preserve">offering a penalty on admission, </w:t>
        </w:r>
      </w:ins>
      <w:ins w:author="Hewner, Mike" w:date="2024-08-21T10:19:00Z" w:id="545505102">
        <w:r w:rsidRPr="042CC442" w:rsidR="00076EFE">
          <w:rPr>
            <w:rStyle w:val="normaltextrun"/>
            <w:rFonts w:ascii="Aptos" w:hAnsi="Aptos" w:eastAsia="" w:eastAsiaTheme="majorEastAsia"/>
            <w:sz w:val="22"/>
            <w:szCs w:val="22"/>
          </w:rPr>
          <w:t xml:space="preserve">providing more information otherwise) unless </w:t>
        </w:r>
      </w:ins>
      <w:ins w:author="Hewner, Mike" w:date="2024-08-21T10:20:00Z" w:id="920876949">
        <w:r w:rsidRPr="042CC442" w:rsidR="00076EFE">
          <w:rPr>
            <w:rStyle w:val="normaltextrun"/>
            <w:rFonts w:ascii="Aptos" w:hAnsi="Aptos" w:eastAsia="" w:eastAsiaTheme="majorEastAsia"/>
            <w:sz w:val="22"/>
            <w:szCs w:val="22"/>
          </w:rPr>
          <w:t xml:space="preserve">the response comes too close to the hearing to </w:t>
        </w:r>
      </w:ins>
      <w:ins w:author="Hewner, Mike" w:date="2024-08-21T10:23:00Z" w:id="1846711261">
        <w:r w:rsidRPr="042CC442" w:rsidR="00076EFE">
          <w:rPr>
            <w:rStyle w:val="normaltextrun"/>
            <w:rFonts w:ascii="Aptos" w:hAnsi="Aptos" w:eastAsia="" w:eastAsiaTheme="majorEastAsia"/>
            <w:sz w:val="22"/>
            <w:szCs w:val="22"/>
          </w:rPr>
          <w:t>be useful</w:t>
        </w:r>
      </w:ins>
      <w:ins w:author="Hewner, Mike" w:date="2024-08-21T10:22:00Z" w:id="1557039381">
        <w:r w:rsidRPr="042CC442" w:rsidR="00076EFE">
          <w:rPr>
            <w:rStyle w:val="normaltextrun"/>
            <w:rFonts w:ascii="Aptos" w:hAnsi="Aptos" w:eastAsia="" w:eastAsiaTheme="majorEastAsia"/>
            <w:sz w:val="22"/>
            <w:szCs w:val="22"/>
          </w:rPr>
          <w:t xml:space="preserve"> (at the committee’s</w:t>
        </w:r>
      </w:ins>
      <w:ins w:author="Hewner, Mike" w:date="2024-08-21T10:23:00Z" w:id="361707481">
        <w:r w:rsidRPr="042CC442" w:rsidR="00076EFE">
          <w:rPr>
            <w:rStyle w:val="normaltextrun"/>
            <w:rFonts w:ascii="Aptos" w:hAnsi="Aptos" w:eastAsia="" w:eastAsiaTheme="majorEastAsia"/>
            <w:sz w:val="22"/>
            <w:szCs w:val="22"/>
          </w:rPr>
          <w:t xml:space="preserve"> discretion)</w:t>
        </w:r>
      </w:ins>
      <w:ins w:author="Hewner, Mike" w:date="2024-08-21T10:20:00Z" w:id="1272668136">
        <w:r w:rsidRPr="042CC442" w:rsidR="00076EFE">
          <w:rPr>
            <w:rStyle w:val="normaltextrun"/>
            <w:rFonts w:ascii="Aptos" w:hAnsi="Aptos" w:eastAsia="" w:eastAsiaTheme="majorEastAsia"/>
            <w:sz w:val="22"/>
            <w:szCs w:val="22"/>
          </w:rPr>
          <w:t>.</w:t>
        </w:r>
      </w:ins>
      <w:ins w:author="Hewner, Mike" w:date="2024-08-21T10:21:00Z" w:id="1961324308">
        <w:r w:rsidRPr="042CC442" w:rsidR="00076EFE">
          <w:rPr>
            <w:rStyle w:val="normaltextrun"/>
            <w:rFonts w:ascii="Aptos" w:hAnsi="Aptos" w:eastAsia="" w:eastAsiaTheme="majorEastAsia"/>
            <w:sz w:val="22"/>
            <w:szCs w:val="22"/>
          </w:rPr>
          <w:t xml:space="preserve">  </w:t>
        </w:r>
      </w:ins>
    </w:p>
    <w:p w:rsidR="0042469B" w:rsidDel="007B48B1" w:rsidP="0042469B" w:rsidRDefault="0042469B" w14:paraId="678E20DD" w14:textId="2AE8379B">
      <w:pPr>
        <w:pStyle w:val="paragraph"/>
        <w:spacing w:before="0" w:beforeAutospacing="0" w:after="160" w:afterAutospacing="0"/>
        <w:textAlignment w:val="baseline"/>
        <w:rPr>
          <w:del w:author="Hewner, Mike" w:date="2024-08-21T10:07:00Z" w:id="45"/>
        </w:rPr>
      </w:pPr>
      <w:del w:author="Hewner, Mike" w:date="2024-08-21T09:50:00Z" w:id="46">
        <w:r w:rsidDel="00F66CF4">
          <w:rPr>
            <w:rStyle w:val="normaltextrun"/>
            <w:rFonts w:ascii="Aptos" w:hAnsi="Aptos" w:eastAsiaTheme="majorEastAsia"/>
            <w:sz w:val="22"/>
            <w:szCs w:val="22"/>
          </w:rPr>
          <w:delText xml:space="preserve"> </w:delText>
        </w:r>
      </w:del>
      <w:del w:author="Hewner, Mike" w:date="2024-08-21T10:07:00Z" w:id="47">
        <w:r w:rsidDel="007B48B1">
          <w:rPr>
            <w:rStyle w:val="normaltextrun"/>
            <w:rFonts w:ascii="Aptos" w:hAnsi="Aptos" w:eastAsiaTheme="majorEastAsia"/>
            <w:sz w:val="22"/>
            <w:szCs w:val="22"/>
          </w:rPr>
          <w:delText>As part of this email, the Committee offers a penalty which upon confession, the student receives. In this case, there is no hearing, and the case is considered resolved upon submitting the appropriate letter. However, if the student does not confess to any such violation(s) and is later found guilty, they may be awarded a more severe penalty. For this reason, to motivate integrity behavior, the offered penalty in this case may be reduced in severity.</w:delText>
        </w:r>
        <w:r w:rsidDel="007B48B1">
          <w:rPr>
            <w:rStyle w:val="eop"/>
            <w:rFonts w:ascii="Aptos" w:hAnsi="Aptos" w:eastAsiaTheme="majorEastAsia"/>
            <w:sz w:val="22"/>
            <w:szCs w:val="22"/>
          </w:rPr>
          <w:delText> </w:delText>
        </w:r>
      </w:del>
    </w:p>
    <w:p w:rsidRPr="00770460" w:rsidR="0042469B" w:rsidP="00770460" w:rsidRDefault="0042469B" w14:paraId="528FB56C" w14:textId="77777777">
      <w:pPr>
        <w:pStyle w:val="Heading3"/>
      </w:pPr>
      <w:r w:rsidRPr="00770460">
        <w:rPr>
          <w:rStyle w:val="normaltextrun"/>
        </w:rPr>
        <w:t>4. Scheduling a Hearing</w:t>
      </w:r>
      <w:r w:rsidRPr="00770460">
        <w:rPr>
          <w:rStyle w:val="eop"/>
        </w:rPr>
        <w:t> </w:t>
      </w:r>
    </w:p>
    <w:p w:rsidR="0042469B" w:rsidP="007B48B1" w:rsidRDefault="007B48B1" w14:paraId="6E2FC2BA" w14:textId="52D1114B">
      <w:pPr>
        <w:pStyle w:val="paragraph"/>
        <w:spacing w:before="0" w:beforeAutospacing="0" w:after="160" w:afterAutospacing="0"/>
        <w:textAlignment w:val="baseline"/>
        <w:pPrChange w:author="Hewner, Mike" w:date="2024-08-21T10:09:00Z" w:id="48">
          <w:pPr>
            <w:pStyle w:val="paragraph"/>
            <w:spacing w:before="0" w:beforeAutospacing="0" w:after="160" w:afterAutospacing="0"/>
            <w:textAlignment w:val="baseline"/>
          </w:pPr>
        </w:pPrChange>
      </w:pPr>
      <w:ins w:author="Hewner, Mike" w:date="2024-08-21T10:07:00Z" w:id="49">
        <w:r>
          <w:rPr>
            <w:rStyle w:val="normaltextrun"/>
            <w:rFonts w:ascii="Aptos" w:hAnsi="Aptos" w:eastAsiaTheme="majorEastAsia"/>
            <w:sz w:val="22"/>
            <w:szCs w:val="22"/>
          </w:rPr>
          <w:t xml:space="preserve">If the student </w:t>
        </w:r>
      </w:ins>
      <w:ins w:author="Hewner, Mike" w:date="2024-08-21T10:08:00Z" w:id="50">
        <w:r>
          <w:rPr>
            <w:rStyle w:val="normaltextrun"/>
            <w:rFonts w:ascii="Aptos" w:hAnsi="Aptos" w:eastAsiaTheme="majorEastAsia"/>
            <w:sz w:val="22"/>
            <w:szCs w:val="22"/>
          </w:rPr>
          <w:t xml:space="preserve">replies but does not admit a violation, </w:t>
        </w:r>
      </w:ins>
      <w:ins w:author="Hewner, Mike" w:date="2024-08-21T10:09:00Z" w:id="51">
        <w:r>
          <w:rPr>
            <w:rStyle w:val="normaltextrun"/>
            <w:rFonts w:ascii="Aptos" w:hAnsi="Aptos" w:eastAsiaTheme="majorEastAsia"/>
            <w:sz w:val="22"/>
            <w:szCs w:val="22"/>
          </w:rPr>
          <w:t>the committee</w:t>
        </w:r>
      </w:ins>
      <w:del w:author="Hewner, Mike" w:date="2024-08-21T10:09:00Z" w:id="52">
        <w:r w:rsidDel="007B48B1" w:rsidR="0042469B">
          <w:rPr>
            <w:rStyle w:val="normaltextrun"/>
            <w:rFonts w:ascii="Aptos" w:hAnsi="Aptos" w:eastAsiaTheme="majorEastAsia"/>
            <w:sz w:val="22"/>
            <w:szCs w:val="22"/>
          </w:rPr>
          <w:delText>If there is no reply with a confession from the student within 24 hours</w:delText>
        </w:r>
      </w:del>
      <w:r w:rsidR="0042469B">
        <w:rPr>
          <w:rStyle w:val="normaltextrun"/>
          <w:rFonts w:ascii="Aptos" w:hAnsi="Aptos" w:eastAsiaTheme="majorEastAsia"/>
          <w:sz w:val="22"/>
          <w:szCs w:val="22"/>
        </w:rPr>
        <w:t>, then the CSSE Integrity Committee may give more information about the specific violation(s) under review. The CSSE Integrity Committee will also schedule a hearing that is compatible with the student’s class schedule. If a student is absent at the time of the hearing, it is at the discretion of the CSSE Integrity Committee to determine if the hearing will proceed without the student or be rescheduled.</w:t>
      </w:r>
      <w:r w:rsidR="0042469B">
        <w:rPr>
          <w:rStyle w:val="eop"/>
          <w:rFonts w:ascii="Aptos" w:hAnsi="Aptos" w:eastAsiaTheme="majorEastAsia"/>
          <w:sz w:val="22"/>
          <w:szCs w:val="22"/>
        </w:rPr>
        <w:t> </w:t>
      </w:r>
    </w:p>
    <w:p w:rsidRPr="00770460" w:rsidR="0042469B" w:rsidP="00770460" w:rsidRDefault="0042469B" w14:paraId="394E5940" w14:textId="77777777">
      <w:pPr>
        <w:pStyle w:val="Heading3"/>
      </w:pPr>
      <w:r w:rsidRPr="00770460">
        <w:rPr>
          <w:rStyle w:val="normaltextrun"/>
        </w:rPr>
        <w:t>5. Conducting the Hearing</w:t>
      </w:r>
      <w:r w:rsidRPr="00770460">
        <w:rPr>
          <w:rStyle w:val="eop"/>
        </w:rPr>
        <w:t> </w:t>
      </w:r>
    </w:p>
    <w:p w:rsidR="0042469B" w:rsidP="0042469B" w:rsidRDefault="0042469B" w14:paraId="0DC2B383" w14:textId="77777777">
      <w:pPr>
        <w:pStyle w:val="paragraph"/>
        <w:spacing w:before="0" w:beforeAutospacing="0" w:after="160" w:afterAutospacing="0"/>
        <w:textAlignment w:val="baseline"/>
      </w:pPr>
      <w:r>
        <w:rPr>
          <w:rStyle w:val="normaltextrun"/>
          <w:rFonts w:ascii="Aptos" w:hAnsi="Aptos" w:eastAsiaTheme="majorEastAsia"/>
          <w:sz w:val="22"/>
          <w:szCs w:val="22"/>
        </w:rPr>
        <w:t>CSSE Integrity Committee will run the meeting and will include at least two faculty members. A student may elect to invite another faculty or staff member to the meeting who is permitted to speak on behalf of the student. A student should provide a written statement. The student will be allowed to present their case and supporting evidence to the Committee. After reading the student’s statement and/or hearing them present their case, the faculty members will have a chance to ask questions of the accused student(s). The student(s) then leaves, there is deliberation about the case and a decision is made. The student will receive information about the case via written decision.</w:t>
      </w:r>
      <w:r>
        <w:rPr>
          <w:rStyle w:val="eop"/>
          <w:rFonts w:ascii="Aptos" w:hAnsi="Aptos" w:eastAsiaTheme="majorEastAsia"/>
          <w:sz w:val="22"/>
          <w:szCs w:val="22"/>
        </w:rPr>
        <w:t> </w:t>
      </w:r>
    </w:p>
    <w:p w:rsidRPr="00770460" w:rsidR="0042469B" w:rsidP="00770460" w:rsidRDefault="0042469B" w14:paraId="016D521B" w14:textId="77777777">
      <w:pPr>
        <w:pStyle w:val="Heading3"/>
      </w:pPr>
      <w:r w:rsidRPr="00770460">
        <w:rPr>
          <w:rStyle w:val="normaltextrun"/>
        </w:rPr>
        <w:t>6. Writing Letters and Processing</w:t>
      </w:r>
      <w:r w:rsidRPr="00770460">
        <w:rPr>
          <w:rStyle w:val="eop"/>
        </w:rPr>
        <w:t> </w:t>
      </w:r>
    </w:p>
    <w:p w:rsidR="0042469B" w:rsidP="0042469B" w:rsidRDefault="0042469B" w14:paraId="6CC45FC3" w14:textId="0EFB4061">
      <w:pPr>
        <w:pStyle w:val="paragraph"/>
        <w:spacing w:before="0" w:beforeAutospacing="0" w:after="160" w:afterAutospacing="0"/>
        <w:textAlignment w:val="baseline"/>
        <w:rPr>
          <w:rStyle w:val="eop"/>
          <w:rFonts w:ascii="Aptos" w:hAnsi="Aptos" w:eastAsiaTheme="majorEastAsia"/>
          <w:sz w:val="22"/>
          <w:szCs w:val="22"/>
        </w:rPr>
      </w:pPr>
      <w:r>
        <w:rPr>
          <w:rStyle w:val="normaltextrun"/>
          <w:rFonts w:ascii="Aptos" w:hAnsi="Aptos" w:eastAsiaTheme="majorEastAsia"/>
          <w:sz w:val="22"/>
          <w:szCs w:val="22"/>
        </w:rPr>
        <w:t>Upon the decision being reached, the CSSE Integrity Committee will send a</w:t>
      </w:r>
      <w:ins w:author="Hewner, Mike" w:date="2024-08-21T10:26:00Z" w:id="53">
        <w:r w:rsidR="00076EFE">
          <w:rPr>
            <w:rStyle w:val="normaltextrun"/>
            <w:rFonts w:ascii="Aptos" w:hAnsi="Aptos" w:eastAsiaTheme="majorEastAsia"/>
            <w:sz w:val="22"/>
            <w:szCs w:val="22"/>
          </w:rPr>
          <w:t xml:space="preserve">n email </w:t>
        </w:r>
      </w:ins>
      <w:del w:author="Hewner, Mike" w:date="2024-08-21T10:26:00Z" w:id="54">
        <w:r w:rsidDel="00076EFE">
          <w:rPr>
            <w:rStyle w:val="normaltextrun"/>
            <w:rFonts w:ascii="Aptos" w:hAnsi="Aptos" w:eastAsiaTheme="majorEastAsia"/>
            <w:sz w:val="22"/>
            <w:szCs w:val="22"/>
          </w:rPr>
          <w:delText xml:space="preserve"> letter </w:delText>
        </w:r>
      </w:del>
      <w:r>
        <w:rPr>
          <w:rStyle w:val="normaltextrun"/>
          <w:rFonts w:ascii="Aptos" w:hAnsi="Aptos" w:eastAsiaTheme="majorEastAsia"/>
          <w:sz w:val="22"/>
          <w:szCs w:val="22"/>
        </w:rPr>
        <w:t xml:space="preserve">to the </w:t>
      </w:r>
      <w:del w:author="Hewner, Mike" w:date="2024-08-21T10:25:00Z" w:id="55">
        <w:r w:rsidDel="00076EFE">
          <w:rPr>
            <w:rStyle w:val="normaltextrun"/>
            <w:rFonts w:ascii="Aptos" w:hAnsi="Aptos" w:eastAsiaTheme="majorEastAsia"/>
            <w:sz w:val="22"/>
            <w:szCs w:val="22"/>
          </w:rPr>
          <w:delText>student</w:delText>
        </w:r>
      </w:del>
      <w:ins w:author="Hewner, Mike" w:date="2024-08-21T10:25:00Z" w:id="56">
        <w:r w:rsidR="00076EFE">
          <w:rPr>
            <w:rStyle w:val="normaltextrun"/>
            <w:rFonts w:ascii="Aptos" w:hAnsi="Aptos" w:eastAsiaTheme="majorEastAsia"/>
            <w:sz w:val="22"/>
            <w:szCs w:val="22"/>
          </w:rPr>
          <w:t>instructor who submitted the suspicion</w:t>
        </w:r>
      </w:ins>
      <w:ins w:author="Hewner, Mike" w:date="2024-08-21T10:28:00Z" w:id="57">
        <w:r w:rsidR="003A5E67">
          <w:rPr>
            <w:rStyle w:val="normaltextrun"/>
            <w:rFonts w:ascii="Aptos" w:hAnsi="Aptos" w:eastAsiaTheme="majorEastAsia"/>
            <w:sz w:val="22"/>
            <w:szCs w:val="22"/>
          </w:rPr>
          <w:t>,</w:t>
        </w:r>
      </w:ins>
      <w:ins w:author="Hewner, Mike" w:date="2024-08-21T10:26:00Z" w:id="58">
        <w:r w:rsidR="00076EFE">
          <w:rPr>
            <w:rStyle w:val="normaltextrun"/>
            <w:rFonts w:ascii="Aptos" w:hAnsi="Aptos" w:eastAsiaTheme="majorEastAsia"/>
            <w:sz w:val="22"/>
            <w:szCs w:val="22"/>
          </w:rPr>
          <w:t xml:space="preserve"> the</w:t>
        </w:r>
      </w:ins>
      <w:ins w:author="Hewner, Mike" w:date="2024-08-21T10:25:00Z" w:id="59">
        <w:r w:rsidR="00076EFE">
          <w:rPr>
            <w:rStyle w:val="normaltextrun"/>
            <w:rFonts w:ascii="Aptos" w:hAnsi="Aptos" w:eastAsiaTheme="majorEastAsia"/>
            <w:sz w:val="22"/>
            <w:szCs w:val="22"/>
          </w:rPr>
          <w:t xml:space="preserve"> student</w:t>
        </w:r>
      </w:ins>
      <w:ins w:author="Hewner, Mike" w:date="2024-08-21T10:28:00Z" w:id="60">
        <w:r w:rsidR="003A5E67">
          <w:rPr>
            <w:rStyle w:val="normaltextrun"/>
            <w:rFonts w:ascii="Aptos" w:hAnsi="Aptos" w:eastAsiaTheme="majorEastAsia"/>
            <w:sz w:val="22"/>
            <w:szCs w:val="22"/>
          </w:rPr>
          <w:t>, the student’s academic advisor, and the CSSE department head</w:t>
        </w:r>
      </w:ins>
      <w:ins w:author="Hewner, Mike" w:date="2024-08-21T10:25:00Z" w:id="61">
        <w:r w:rsidR="00076EFE">
          <w:rPr>
            <w:rStyle w:val="normaltextrun"/>
            <w:rFonts w:ascii="Aptos" w:hAnsi="Aptos" w:eastAsiaTheme="majorEastAsia"/>
            <w:sz w:val="22"/>
            <w:szCs w:val="22"/>
          </w:rPr>
          <w:t>.</w:t>
        </w:r>
      </w:ins>
      <w:del w:author="Hewner, Mike" w:date="2024-08-21T10:25:00Z" w:id="62">
        <w:r w:rsidDel="00076EFE">
          <w:rPr>
            <w:rStyle w:val="normaltextrun"/>
            <w:rFonts w:ascii="Aptos" w:hAnsi="Aptos" w:eastAsiaTheme="majorEastAsia"/>
            <w:sz w:val="22"/>
            <w:szCs w:val="22"/>
          </w:rPr>
          <w:delText>,</w:delText>
        </w:r>
      </w:del>
      <w:r>
        <w:rPr>
          <w:rStyle w:val="normaltextrun"/>
          <w:rFonts w:ascii="Aptos" w:hAnsi="Aptos" w:eastAsiaTheme="majorEastAsia"/>
          <w:sz w:val="22"/>
          <w:szCs w:val="22"/>
        </w:rPr>
        <w:t xml:space="preserve"> </w:t>
      </w:r>
      <w:del w:author="Hewner, Mike" w:date="2024-08-21T10:25:00Z" w:id="63">
        <w:r w:rsidDel="00076EFE">
          <w:rPr>
            <w:rStyle w:val="normaltextrun"/>
            <w:rFonts w:ascii="Aptos" w:hAnsi="Aptos" w:eastAsiaTheme="majorEastAsia"/>
            <w:sz w:val="22"/>
            <w:szCs w:val="22"/>
          </w:rPr>
          <w:delText>the instructor who submitted the suspicion</w:delText>
        </w:r>
      </w:del>
      <w:del w:author="Hewner, Mike" w:date="2024-08-21T10:26:00Z" w:id="64">
        <w:r w:rsidDel="00076EFE">
          <w:rPr>
            <w:rStyle w:val="normaltextrun"/>
            <w:rFonts w:ascii="Aptos" w:hAnsi="Aptos" w:eastAsiaTheme="majorEastAsia"/>
            <w:sz w:val="22"/>
            <w:szCs w:val="22"/>
          </w:rPr>
          <w:delText xml:space="preserve">, </w:delText>
        </w:r>
      </w:del>
      <w:ins w:author="Hewner, Mike" w:date="2024-08-21T10:26:00Z" w:id="65">
        <w:r w:rsidR="00076EFE">
          <w:rPr>
            <w:rStyle w:val="normaltextrun"/>
            <w:rFonts w:ascii="Aptos" w:hAnsi="Aptos" w:eastAsiaTheme="majorEastAsia"/>
            <w:sz w:val="22"/>
            <w:szCs w:val="22"/>
          </w:rPr>
          <w:t xml:space="preserve"> The instructor is requested </w:t>
        </w:r>
        <w:r w:rsidR="003A5E67">
          <w:rPr>
            <w:rStyle w:val="normaltextrun"/>
            <w:rFonts w:ascii="Aptos" w:hAnsi="Aptos" w:eastAsiaTheme="majorEastAsia"/>
            <w:sz w:val="22"/>
            <w:szCs w:val="22"/>
          </w:rPr>
          <w:t xml:space="preserve">to pass this letter along in accordance with the </w:t>
        </w:r>
      </w:ins>
      <w:ins w:author="Hewner, Mike" w:date="2024-08-21T10:27:00Z" w:id="66">
        <w:r w:rsidR="003A5E67">
          <w:rPr>
            <w:rStyle w:val="normaltextrun"/>
            <w:rFonts w:ascii="Aptos" w:hAnsi="Aptos" w:eastAsiaTheme="majorEastAsia"/>
            <w:sz w:val="22"/>
            <w:szCs w:val="22"/>
          </w:rPr>
          <w:t xml:space="preserve">Rose </w:t>
        </w:r>
        <w:proofErr w:type="spellStart"/>
        <w:r w:rsidR="003A5E67">
          <w:rPr>
            <w:rStyle w:val="normaltextrun"/>
            <w:rFonts w:ascii="Aptos" w:hAnsi="Aptos" w:eastAsiaTheme="majorEastAsia"/>
            <w:sz w:val="22"/>
            <w:szCs w:val="22"/>
          </w:rPr>
          <w:t>Hulman</w:t>
        </w:r>
        <w:proofErr w:type="spellEnd"/>
        <w:r w:rsidR="003A5E67">
          <w:rPr>
            <w:rStyle w:val="normaltextrun"/>
            <w:rFonts w:ascii="Aptos" w:hAnsi="Aptos" w:eastAsiaTheme="majorEastAsia"/>
            <w:sz w:val="22"/>
            <w:szCs w:val="22"/>
          </w:rPr>
          <w:t xml:space="preserve"> academic integrity policy</w:t>
        </w:r>
      </w:ins>
      <w:ins w:author="Hewner, Mike" w:date="2024-08-21T10:28:00Z" w:id="67">
        <w:r w:rsidR="003A5E67">
          <w:rPr>
            <w:rStyle w:val="normaltextrun"/>
            <w:rFonts w:ascii="Aptos" w:hAnsi="Aptos" w:eastAsiaTheme="majorEastAsia"/>
            <w:sz w:val="22"/>
            <w:szCs w:val="22"/>
          </w:rPr>
          <w:t xml:space="preserve"> to </w:t>
        </w:r>
      </w:ins>
      <w:del w:author="Hewner, Mike" w:date="2024-08-21T10:28:00Z" w:id="68">
        <w:r w:rsidDel="003A5E67">
          <w:rPr>
            <w:rStyle w:val="normaltextrun"/>
            <w:rFonts w:ascii="Aptos" w:hAnsi="Aptos" w:eastAsiaTheme="majorEastAsia"/>
            <w:sz w:val="22"/>
            <w:szCs w:val="22"/>
          </w:rPr>
          <w:delText xml:space="preserve">the student’s academic advisor, the CSSE department head, </w:delText>
        </w:r>
      </w:del>
      <w:r>
        <w:rPr>
          <w:rStyle w:val="normaltextrun"/>
          <w:rFonts w:ascii="Aptos" w:hAnsi="Aptos" w:eastAsiaTheme="majorEastAsia"/>
          <w:sz w:val="22"/>
          <w:szCs w:val="22"/>
        </w:rPr>
        <w:t>the Dean of Students, and, as appropriate, the registrar (for penalty grades). The letter should be the same letter that is sent by instructors in ordinary cases of academic misconduct, but should also instruct the Institute Rules and Disciplin</w:t>
      </w:r>
      <w:bookmarkStart w:name="_GoBack" w:id="69"/>
      <w:bookmarkEnd w:id="69"/>
      <w:r>
        <w:rPr>
          <w:rStyle w:val="normaltextrun"/>
          <w:rFonts w:ascii="Aptos" w:hAnsi="Aptos" w:eastAsiaTheme="majorEastAsia"/>
          <w:sz w:val="22"/>
          <w:szCs w:val="22"/>
        </w:rPr>
        <w:t>e Committee to notify the department head of the outcome of any appeal.</w:t>
      </w:r>
    </w:p>
    <w:p w:rsidR="002B1E98" w:rsidP="0042469B" w:rsidRDefault="002B1E98" w14:paraId="5C76FE8B" w14:textId="5BF5951A">
      <w:pPr>
        <w:pStyle w:val="paragraph"/>
        <w:spacing w:before="0" w:beforeAutospacing="0" w:after="160" w:afterAutospacing="0"/>
        <w:textAlignment w:val="baseline"/>
      </w:pPr>
      <w:r>
        <w:rPr>
          <w:rStyle w:val="eop"/>
          <w:rFonts w:ascii="Aptos" w:hAnsi="Aptos" w:eastAsiaTheme="majorEastAsia"/>
          <w:sz w:val="22"/>
          <w:szCs w:val="22"/>
        </w:rPr>
        <w:t xml:space="preserve">Students may appeal </w:t>
      </w:r>
      <w:r w:rsidR="0047336B">
        <w:rPr>
          <w:rStyle w:val="eop"/>
          <w:rFonts w:ascii="Aptos" w:hAnsi="Aptos" w:eastAsiaTheme="majorEastAsia"/>
          <w:sz w:val="22"/>
          <w:szCs w:val="22"/>
        </w:rPr>
        <w:t xml:space="preserve">to the Rules and Discipline committee </w:t>
      </w:r>
      <w:r w:rsidR="007C14B5">
        <w:rPr>
          <w:rStyle w:val="eop"/>
          <w:rFonts w:ascii="Aptos" w:hAnsi="Aptos" w:eastAsiaTheme="majorEastAsia"/>
          <w:sz w:val="22"/>
          <w:szCs w:val="22"/>
        </w:rPr>
        <w:t>in accordance with the normal academic conduct procedures in the Student Handbook.</w:t>
      </w:r>
    </w:p>
    <w:p w:rsidRPr="00770460" w:rsidR="0042469B" w:rsidP="00770460" w:rsidRDefault="0042469B" w14:paraId="449AB06E" w14:textId="77777777">
      <w:pPr>
        <w:pStyle w:val="Heading3"/>
      </w:pPr>
      <w:r w:rsidRPr="00770460">
        <w:rPr>
          <w:rStyle w:val="normaltextrun"/>
        </w:rPr>
        <w:lastRenderedPageBreak/>
        <w:t>7. Meeting with the CSSE Representative</w:t>
      </w:r>
      <w:r w:rsidRPr="00770460">
        <w:rPr>
          <w:rStyle w:val="eop"/>
        </w:rPr>
        <w:t> </w:t>
      </w:r>
    </w:p>
    <w:p w:rsidR="0042469B" w:rsidP="7275F7AC" w:rsidRDefault="0042469B" w14:paraId="7D6F37B6" w14:textId="711097AC">
      <w:pPr>
        <w:pStyle w:val="paragraph"/>
        <w:suppressLineNumbers w:val="0"/>
        <w:bidi w:val="0"/>
        <w:spacing w:before="0" w:beforeAutospacing="off" w:after="160" w:afterAutospacing="off" w:line="240" w:lineRule="auto"/>
        <w:ind w:left="0" w:right="0"/>
        <w:jc w:val="left"/>
        <w:rPr>
          <w:rStyle w:val="eop"/>
          <w:rFonts w:ascii="Aptos" w:hAnsi="Aptos" w:eastAsia="" w:eastAsiaTheme="majorEastAsia"/>
          <w:sz w:val="22"/>
          <w:szCs w:val="22"/>
        </w:rPr>
        <w:pPrChange w:author="Mohan, Sriram" w:date="2024-08-21T19:00:09.018Z">
          <w:pPr>
            <w:pStyle w:val="paragraph"/>
            <w:spacing w:before="0" w:beforeAutospacing="off" w:after="160" w:afterAutospacing="off"/>
          </w:pPr>
        </w:pPrChange>
      </w:pPr>
      <w:r w:rsidRPr="7275F7AC" w:rsidR="0042469B">
        <w:rPr>
          <w:rStyle w:val="normaltextrun"/>
          <w:rFonts w:ascii="Aptos" w:hAnsi="Aptos" w:eastAsia="" w:eastAsiaTheme="majorEastAsia"/>
          <w:sz w:val="22"/>
          <w:szCs w:val="22"/>
        </w:rPr>
        <w:t>Upon a final decision (either via confession</w:t>
      </w:r>
      <w:r w:rsidRPr="7275F7AC" w:rsidR="0042469B">
        <w:rPr>
          <w:rStyle w:val="normaltextrun"/>
          <w:rFonts w:ascii="Aptos" w:hAnsi="Aptos" w:eastAsia="" w:eastAsiaTheme="majorEastAsia"/>
          <w:color w:val="D13438"/>
          <w:sz w:val="22"/>
          <w:szCs w:val="22"/>
        </w:rPr>
        <w:t>,</w:t>
      </w:r>
      <w:r w:rsidRPr="7275F7AC" w:rsidR="0042469B">
        <w:rPr>
          <w:rStyle w:val="normaltextrun"/>
          <w:rFonts w:ascii="Aptos" w:hAnsi="Aptos" w:eastAsia="" w:eastAsiaTheme="majorEastAsia"/>
          <w:sz w:val="22"/>
          <w:szCs w:val="22"/>
        </w:rPr>
        <w:t xml:space="preserve"> after the integrity committee decision, or after the decision of the rules and discipline committee in the case of an unsuccessful appeal) the student will meet with a CSSE representative (i.e. Department Head, </w:t>
      </w:r>
      <w:del w:author="Mohan, Sriram" w:date="2024-08-21T19:00:08.961Z" w:id="1553168097">
        <w:r w:rsidRPr="7275F7AC" w:rsidDel="0042469B">
          <w:rPr>
            <w:rStyle w:val="normaltextrun"/>
            <w:rFonts w:ascii="Aptos" w:hAnsi="Aptos" w:eastAsia="" w:eastAsiaTheme="majorEastAsia"/>
            <w:sz w:val="22"/>
            <w:szCs w:val="22"/>
          </w:rPr>
          <w:delText xml:space="preserve">Assistant </w:delText>
        </w:r>
      </w:del>
      <w:ins w:author="Mohan, Sriram" w:date="2024-08-21T19:00:11.017Z" w:id="1477305575">
        <w:r w:rsidRPr="7275F7AC" w:rsidR="020AC2B2">
          <w:rPr>
            <w:rStyle w:val="normaltextrun"/>
            <w:rFonts w:ascii="Aptos" w:hAnsi="Aptos" w:eastAsia="" w:eastAsiaTheme="majorEastAsia"/>
            <w:sz w:val="22"/>
            <w:szCs w:val="22"/>
          </w:rPr>
          <w:t xml:space="preserve">Associate </w:t>
        </w:r>
      </w:ins>
      <w:r w:rsidRPr="7275F7AC" w:rsidR="0042469B">
        <w:rPr>
          <w:rStyle w:val="normaltextrun"/>
          <w:rFonts w:ascii="Aptos" w:hAnsi="Aptos" w:eastAsia="" w:eastAsiaTheme="majorEastAsia"/>
          <w:sz w:val="22"/>
          <w:szCs w:val="22"/>
        </w:rPr>
        <w:t xml:space="preserve">Department Head, </w:t>
      </w:r>
      <w:commentRangeStart w:id="1786982596"/>
      <w:r w:rsidRPr="7275F7AC" w:rsidR="0042469B">
        <w:rPr>
          <w:rStyle w:val="normaltextrun"/>
          <w:rFonts w:ascii="Aptos" w:hAnsi="Aptos" w:eastAsia="" w:eastAsiaTheme="majorEastAsia"/>
          <w:sz w:val="22"/>
          <w:szCs w:val="22"/>
        </w:rPr>
        <w:t>Instructor</w:t>
      </w:r>
      <w:commentRangeEnd w:id="1786982596"/>
      <w:r>
        <w:rPr>
          <w:rStyle w:val="CommentReference"/>
        </w:rPr>
        <w:commentReference w:id="1786982596"/>
      </w:r>
      <w:r w:rsidRPr="7275F7AC" w:rsidR="0042469B">
        <w:rPr>
          <w:rStyle w:val="normaltextrun"/>
          <w:rFonts w:ascii="Aptos" w:hAnsi="Aptos" w:eastAsia="" w:eastAsiaTheme="majorEastAsia"/>
          <w:sz w:val="22"/>
          <w:szCs w:val="22"/>
        </w:rPr>
        <w:t>) who will provide appropriate guidance to the student regarding the implications of this violation of academic integrity and strategies for avoiding such actions in the future.</w:t>
      </w:r>
      <w:r w:rsidRPr="7275F7AC" w:rsidR="0042469B">
        <w:rPr>
          <w:rStyle w:val="eop"/>
          <w:rFonts w:ascii="Aptos" w:hAnsi="Aptos" w:eastAsia="" w:eastAsiaTheme="majorEastAsia"/>
          <w:sz w:val="22"/>
          <w:szCs w:val="22"/>
        </w:rPr>
        <w:t> </w:t>
      </w:r>
    </w:p>
    <w:p w:rsidR="0042469B" w:rsidRDefault="0042469B" w14:paraId="3F0F2426" w14:textId="555DA7A8">
      <w:r>
        <w:br w:type="page"/>
      </w:r>
    </w:p>
    <w:p w:rsidR="00770460" w:rsidP="00770460" w:rsidRDefault="00770460" w14:paraId="51CE5E9D" w14:textId="628E516D">
      <w:pPr>
        <w:pStyle w:val="Heading1"/>
      </w:pPr>
      <w:bookmarkStart w:name="_Toc1813919995" w:id="70"/>
      <w:r>
        <w:lastRenderedPageBreak/>
        <w:t>What Constitutes Academic Misconduct</w:t>
      </w:r>
      <w:bookmarkEnd w:id="70"/>
    </w:p>
    <w:p w:rsidR="00770460" w:rsidP="00770460" w:rsidRDefault="00770460" w14:paraId="050BF320" w14:textId="554FB34D">
      <w:r>
        <w:t>As specified in the student handbook, Rose-Hulman expects its students to be responsible adults and to behave at all times with honor and integrity.</w:t>
      </w:r>
      <w:r w:rsidRPr="00770460">
        <w:t xml:space="preserve"> </w:t>
      </w:r>
      <w:r>
        <w:t xml:space="preserve"> Academic Misconduct includes actions such as cheating, plagiarizing, or interfering with the academic progress of other students.  In general, the policy of the CSSE department is the same as other departments at Rose-Hulman.</w:t>
      </w:r>
    </w:p>
    <w:p w:rsidR="00770460" w:rsidP="00770460" w:rsidRDefault="00770460" w14:paraId="4589DE5D" w14:textId="328800AD">
      <w:r>
        <w:t>The one case that is special for CSSE has to with how much help is allowed from other students when working on homework – in particular in the case of programming assignments (and similar).</w:t>
      </w:r>
    </w:p>
    <w:p w:rsidR="00770460" w:rsidP="00770460" w:rsidRDefault="00770460" w14:paraId="4ADCC87A" w14:textId="0CBCA262">
      <w:pPr>
        <w:pStyle w:val="Heading2"/>
      </w:pPr>
      <w:r>
        <w:t>Homework Help Policy</w:t>
      </w:r>
    </w:p>
    <w:p w:rsidR="00770460" w:rsidP="00770460" w:rsidRDefault="00770460" w14:paraId="75109D46" w14:textId="77777777">
      <w:r>
        <w:t>Often it can be difficult to understand what is and what is not academic dishonesty when it comes to students helping each other on homework assignments.    It is desirable that students be able to get help from peers.  But it also is critical that students’ individual assignments represent their own skills, and not the result of a collaboration.</w:t>
      </w:r>
    </w:p>
    <w:p w:rsidR="00770460" w:rsidP="00770460" w:rsidRDefault="00770460" w14:paraId="196E8A62" w14:textId="77777777">
      <w:r>
        <w:t>Students are permitted to share their general approach to solving some homework problems with each other, including difficulties encountered or clever ideas with the following stipulations:</w:t>
      </w:r>
    </w:p>
    <w:p w:rsidR="00770460" w:rsidP="00770460" w:rsidRDefault="00770460" w14:paraId="40BF8022" w14:textId="77777777">
      <w:pPr>
        <w:pStyle w:val="ListParagraph"/>
        <w:numPr>
          <w:ilvl w:val="0"/>
          <w:numId w:val="6"/>
        </w:numPr>
        <w:spacing w:line="276" w:lineRule="auto"/>
      </w:pPr>
      <w:r>
        <w:t>The hints should be non-specific enough that the student being helped should still be developing a unique solution.  Frequently a high-level description of an algorithm or design is appropriate, but a line-by-line description or elaborated UML diagram is not.  In no cases is it appropriate for a helper to share a complete or mostly complete solution with the expectation that the other student will “only refer to it as a reference” or similar.</w:t>
      </w:r>
    </w:p>
    <w:p w:rsidR="00770460" w:rsidP="00770460" w:rsidRDefault="00770460" w14:paraId="0DA36A7A" w14:textId="77777777">
      <w:pPr>
        <w:pStyle w:val="ListParagraph"/>
        <w:numPr>
          <w:ilvl w:val="0"/>
          <w:numId w:val="6"/>
        </w:numPr>
        <w:spacing w:line="276" w:lineRule="auto"/>
      </w:pPr>
      <w:r>
        <w:t xml:space="preserve">The help should pertain to a small part of the overall assignment, not the majority.  What would be an appropriate amount of help for 1 problem of a </w:t>
      </w:r>
      <w:proofErr w:type="gramStart"/>
      <w:r>
        <w:t>10 problem</w:t>
      </w:r>
      <w:proofErr w:type="gramEnd"/>
      <w:r>
        <w:t xml:space="preserve"> set would not be appropriate if help was needed on every problem.</w:t>
      </w:r>
    </w:p>
    <w:p w:rsidR="00770460" w:rsidP="00770460" w:rsidRDefault="00770460" w14:paraId="513880CB" w14:textId="77777777">
      <w:pPr>
        <w:pStyle w:val="ListParagraph"/>
        <w:numPr>
          <w:ilvl w:val="0"/>
          <w:numId w:val="6"/>
        </w:numPr>
        <w:spacing w:line="276" w:lineRule="auto"/>
      </w:pPr>
      <w:r>
        <w:t>Any help must be cited in the submission.</w:t>
      </w:r>
    </w:p>
    <w:p w:rsidR="00770460" w:rsidP="00770460" w:rsidRDefault="00770460" w14:paraId="7FB1C79B" w14:textId="77777777">
      <w:r>
        <w:t>Students are also permitted to help each other debug problems encountered in development, even to the extent of allowing another student to see their (broken) code for a short while with the following stipulations:</w:t>
      </w:r>
    </w:p>
    <w:p w:rsidR="00770460" w:rsidP="00770460" w:rsidRDefault="00770460" w14:paraId="624379AC" w14:textId="77777777">
      <w:pPr>
        <w:pStyle w:val="ListParagraph"/>
        <w:numPr>
          <w:ilvl w:val="0"/>
          <w:numId w:val="7"/>
        </w:numPr>
        <w:spacing w:line="276" w:lineRule="auto"/>
      </w:pPr>
      <w:r>
        <w:t>The debugging help should be for a specific problem in an otherwise functioning code base.  The amount of code collaborated on should be very small in proportion to the overall assignment.</w:t>
      </w:r>
    </w:p>
    <w:p w:rsidR="00770460" w:rsidP="001B703C" w:rsidRDefault="00770460" w14:paraId="15F31904" w14:textId="3B23B3CA">
      <w:pPr>
        <w:pStyle w:val="ListParagraph"/>
        <w:numPr>
          <w:ilvl w:val="0"/>
          <w:numId w:val="7"/>
        </w:numPr>
        <w:spacing w:line="276" w:lineRule="auto"/>
      </w:pPr>
      <w:r>
        <w:t>Any help must be cited in the submission</w:t>
      </w:r>
      <w:r w:rsidRPr="00770460">
        <w:rPr>
          <w:rFonts w:ascii="Times New Roman" w:hAnsi="Times New Roman" w:cs="Times New Roman"/>
          <w:kern w:val="0"/>
          <w14:ligatures w14:val="none"/>
        </w:rPr>
        <w:br w:type="page"/>
      </w:r>
    </w:p>
    <w:p w:rsidR="00770460" w:rsidP="00770460" w:rsidRDefault="00770460" w14:paraId="2A1367A0" w14:textId="77777777">
      <w:pPr>
        <w:pStyle w:val="Heading2"/>
      </w:pPr>
      <w:r>
        <w:lastRenderedPageBreak/>
        <w:t>Exemplar Scenarios</w:t>
      </w:r>
    </w:p>
    <w:p w:rsidR="00770460" w:rsidP="00770460" w:rsidRDefault="00770460" w14:paraId="457B2F4E" w14:textId="77777777">
      <w:pPr>
        <w:pStyle w:val="Heading3"/>
      </w:pPr>
      <w:r>
        <w:t>Helping a friend on a programming assignment</w:t>
      </w:r>
    </w:p>
    <w:p w:rsidR="00770460" w:rsidP="00770460" w:rsidRDefault="00770460" w14:paraId="21D2966F" w14:textId="77777777">
      <w:r>
        <w:rPr>
          <w:b/>
          <w:bCs/>
        </w:rPr>
        <w:t xml:space="preserve">Situation: </w:t>
      </w:r>
      <w:r>
        <w:t>You are taking a class with a friend. A programming assignment is due tonight. You just finished the homework assignment, but your friend is stuck. What amount of help should you provide them?</w:t>
      </w:r>
    </w:p>
    <w:p w:rsidR="00770460" w:rsidP="00770460" w:rsidRDefault="00770460" w14:paraId="26E1E4A9" w14:textId="77777777">
      <w:pPr>
        <w:pStyle w:val="Heading3"/>
      </w:pPr>
      <w:r>
        <w:t>Appropriate help</w:t>
      </w:r>
    </w:p>
    <w:p w:rsidR="00770460" w:rsidP="00770460" w:rsidRDefault="00770460" w14:paraId="430DF40C" w14:textId="77777777">
      <w:r>
        <w:rPr>
          <w:i/>
          <w:iCs/>
        </w:rPr>
        <w:t>Stipulate</w:t>
      </w:r>
      <w:r>
        <w:t xml:space="preserve"> that your friend cite you as a source of help and have them enter a citation of your help before offering any of the following:</w:t>
      </w:r>
    </w:p>
    <w:p w:rsidR="00770460" w:rsidP="00770460" w:rsidRDefault="00770460" w14:paraId="0958433C" w14:textId="77777777">
      <w:pPr>
        <w:pStyle w:val="ListParagraph"/>
        <w:numPr>
          <w:ilvl w:val="0"/>
          <w:numId w:val="8"/>
        </w:numPr>
        <w:spacing w:line="276" w:lineRule="auto"/>
      </w:pPr>
      <w:r>
        <w:rPr>
          <w:b/>
          <w:bCs/>
        </w:rPr>
        <w:t>Ask probing questions for understanding</w:t>
      </w:r>
      <w:r>
        <w:t>: “How are you trying to solve it now? What problem from the lecture does this remind you of?”</w:t>
      </w:r>
    </w:p>
    <w:p w:rsidR="00770460" w:rsidP="00770460" w:rsidRDefault="00770460" w14:paraId="1A18043B" w14:textId="77777777">
      <w:pPr>
        <w:pStyle w:val="ListParagraph"/>
        <w:numPr>
          <w:ilvl w:val="0"/>
          <w:numId w:val="8"/>
        </w:numPr>
        <w:spacing w:line="276" w:lineRule="auto"/>
      </w:pPr>
      <w:r>
        <w:rPr>
          <w:b/>
          <w:bCs/>
        </w:rPr>
        <w:t>Outline your approach</w:t>
      </w:r>
      <w:r>
        <w:t>: “So I looped across the array elements to see if any of them are in the hash table.  When I found a matching key in the table, I got the value and incremented it.”</w:t>
      </w:r>
    </w:p>
    <w:p w:rsidR="00770460" w:rsidP="00770460" w:rsidRDefault="00770460" w14:paraId="2666FE16" w14:textId="77777777">
      <w:pPr>
        <w:pStyle w:val="ListParagraph"/>
        <w:numPr>
          <w:ilvl w:val="0"/>
          <w:numId w:val="8"/>
        </w:numPr>
        <w:spacing w:line="276" w:lineRule="auto"/>
      </w:pPr>
      <w:r>
        <w:rPr>
          <w:b/>
          <w:bCs/>
        </w:rPr>
        <w:t xml:space="preserve">Debug </w:t>
      </w:r>
      <w:r>
        <w:rPr>
          <w:b/>
          <w:bCs/>
          <w:i/>
          <w:iCs/>
        </w:rPr>
        <w:t>one or two</w:t>
      </w:r>
      <w:r>
        <w:rPr>
          <w:b/>
          <w:bCs/>
        </w:rPr>
        <w:t xml:space="preserve"> problems with their code with them</w:t>
      </w:r>
      <w:r>
        <w:t xml:space="preserve">: "Can I see your code? ... I think there's an issue with the range of </w:t>
      </w:r>
      <w:proofErr w:type="gramStart"/>
      <w:r>
        <w:t>your</w:t>
      </w:r>
      <w:proofErr w:type="gramEnd"/>
      <w:r>
        <w:t xml:space="preserve"> for loop. Take a look there, to start. If you don't see it, I can give another hint. That should be enough to get you started."</w:t>
      </w:r>
    </w:p>
    <w:p w:rsidR="00770460" w:rsidP="00770460" w:rsidRDefault="00770460" w14:paraId="582E63BD" w14:textId="77777777">
      <w:pPr>
        <w:pStyle w:val="ListParagraph"/>
        <w:numPr>
          <w:ilvl w:val="0"/>
          <w:numId w:val="8"/>
        </w:numPr>
        <w:spacing w:line="276" w:lineRule="auto"/>
      </w:pPr>
      <w:r>
        <w:rPr>
          <w:b/>
          <w:bCs/>
        </w:rPr>
        <w:t>Send them appropriate references</w:t>
      </w:r>
      <w:r>
        <w:t>: “Here is a video that I found helpful for explaining the concepts you are stuck on.”</w:t>
      </w:r>
    </w:p>
    <w:p w:rsidR="00770460" w:rsidP="00770460" w:rsidRDefault="00770460" w14:paraId="06B52A06" w14:textId="77777777">
      <w:pPr>
        <w:pStyle w:val="Heading3"/>
      </w:pPr>
      <w:r>
        <w:t>Too much help</w:t>
      </w:r>
    </w:p>
    <w:p w:rsidR="00770460" w:rsidP="00770460" w:rsidRDefault="00770460" w14:paraId="6F19CBEB" w14:textId="77777777">
      <w:pPr>
        <w:pStyle w:val="ListParagraph"/>
        <w:numPr>
          <w:ilvl w:val="0"/>
          <w:numId w:val="9"/>
        </w:numPr>
        <w:spacing w:line="276" w:lineRule="auto"/>
      </w:pPr>
      <w:r>
        <w:rPr>
          <w:b/>
          <w:bCs/>
        </w:rPr>
        <w:t>Narrating the code to write</w:t>
      </w:r>
      <w:r>
        <w:t xml:space="preserve">: “So you write a for loop, 1 to array length.  Your key variable is </w:t>
      </w:r>
      <w:proofErr w:type="spellStart"/>
      <w:r>
        <w:t>gonna</w:t>
      </w:r>
      <w:proofErr w:type="spellEnd"/>
      <w:r>
        <w:t xml:space="preserve"> be array[</w:t>
      </w:r>
      <w:proofErr w:type="spellStart"/>
      <w:r>
        <w:t>i</w:t>
      </w:r>
      <w:proofErr w:type="spellEnd"/>
      <w:r>
        <w:t xml:space="preserve">].  You check if </w:t>
      </w:r>
      <w:proofErr w:type="spellStart"/>
      <w:r>
        <w:t>hashMap.get</w:t>
      </w:r>
      <w:proofErr w:type="spellEnd"/>
      <w:r>
        <w:t xml:space="preserve">(key) is null, if </w:t>
      </w:r>
      <w:proofErr w:type="gramStart"/>
      <w:r>
        <w:t>not,  you</w:t>
      </w:r>
      <w:proofErr w:type="gramEnd"/>
      <w:r>
        <w:t xml:space="preserve"> get the value with get, then </w:t>
      </w:r>
      <w:proofErr w:type="spellStart"/>
      <w:r>
        <w:t>hashMap.put</w:t>
      </w:r>
      <w:proofErr w:type="spellEnd"/>
      <w:r>
        <w:t xml:space="preserve">(key, </w:t>
      </w:r>
      <w:proofErr w:type="spellStart"/>
      <w:r>
        <w:t>oldValue</w:t>
      </w:r>
      <w:proofErr w:type="spellEnd"/>
      <w:r>
        <w:t xml:space="preserve"> + 1)…”</w:t>
      </w:r>
    </w:p>
    <w:p w:rsidR="00770460" w:rsidP="00770460" w:rsidRDefault="00770460" w14:paraId="4BB0E8DC" w14:textId="77777777">
      <w:pPr>
        <w:pStyle w:val="ListParagraph"/>
        <w:numPr>
          <w:ilvl w:val="0"/>
          <w:numId w:val="9"/>
        </w:numPr>
        <w:spacing w:line="276" w:lineRule="auto"/>
      </w:pPr>
      <w:r>
        <w:rPr>
          <w:b/>
          <w:bCs/>
        </w:rPr>
        <w:t xml:space="preserve">Debugging their entire assignment with them: </w:t>
      </w:r>
      <w:r>
        <w:t>“Now that we fixed that issue, let’s make sure you got everything else working before you turn it in.”</w:t>
      </w:r>
    </w:p>
    <w:p w:rsidR="00770460" w:rsidP="00770460" w:rsidRDefault="00770460" w14:paraId="5CE22EBD" w14:textId="77777777">
      <w:pPr>
        <w:pStyle w:val="ListParagraph"/>
        <w:numPr>
          <w:ilvl w:val="0"/>
          <w:numId w:val="9"/>
        </w:numPr>
        <w:spacing w:line="276" w:lineRule="auto"/>
      </w:pPr>
      <w:r>
        <w:rPr>
          <w:b/>
          <w:bCs/>
        </w:rPr>
        <w:t>Pre-empting their learning</w:t>
      </w:r>
      <w:r>
        <w:t xml:space="preserve">: “We got Part 1 working, but now the problem is that your Part 2 won’t work because you need to convert the </w:t>
      </w:r>
      <w:proofErr w:type="spellStart"/>
      <w:r>
        <w:t>hashMap</w:t>
      </w:r>
      <w:proofErr w:type="spellEnd"/>
      <w:r>
        <w:t xml:space="preserve"> into a binary search tree to guarantee the entries are retrieved in-order.”</w:t>
      </w:r>
    </w:p>
    <w:p w:rsidR="00770460" w:rsidP="00770460" w:rsidRDefault="00770460" w14:paraId="6C27FB4C" w14:textId="77777777">
      <w:pPr>
        <w:pStyle w:val="ListParagraph"/>
        <w:numPr>
          <w:ilvl w:val="0"/>
          <w:numId w:val="9"/>
        </w:numPr>
        <w:spacing w:line="276" w:lineRule="auto"/>
      </w:pPr>
      <w:r>
        <w:rPr>
          <w:b/>
          <w:bCs/>
        </w:rPr>
        <w:t>Showing them your code</w:t>
      </w:r>
      <w:r>
        <w:t>: "Let me step you through how my code worked, and we can see where you went wrong."</w:t>
      </w:r>
    </w:p>
    <w:p w:rsidR="00770460" w:rsidP="00770460" w:rsidRDefault="00770460" w14:paraId="54E08F5D" w14:textId="77777777">
      <w:pPr>
        <w:pStyle w:val="ListParagraph"/>
        <w:numPr>
          <w:ilvl w:val="0"/>
          <w:numId w:val="9"/>
        </w:numPr>
        <w:spacing w:line="276" w:lineRule="auto"/>
      </w:pPr>
      <w:r>
        <w:rPr>
          <w:b/>
          <w:bCs/>
        </w:rPr>
        <w:t>Pointing them at an online solution to the homework</w:t>
      </w:r>
      <w:r>
        <w:t>: “Here use this link. I found the solution online and just copied and pasted right into Eclipse.”</w:t>
      </w:r>
    </w:p>
    <w:p w:rsidR="00770460" w:rsidP="00770460" w:rsidRDefault="00770460" w14:paraId="45E8CD42" w14:textId="77777777">
      <w:pPr>
        <w:pStyle w:val="ListParagraph"/>
        <w:numPr>
          <w:ilvl w:val="0"/>
          <w:numId w:val="9"/>
        </w:numPr>
        <w:spacing w:line="276" w:lineRule="auto"/>
      </w:pPr>
      <w:r>
        <w:rPr>
          <w:b/>
          <w:bCs/>
        </w:rPr>
        <w:t>Asking AI</w:t>
      </w:r>
      <w:r>
        <w:t>. “I have the “Generative AI: Expensive Edition” license. Let me plug in your code into it and see if it can tell us what is wrong with it.”</w:t>
      </w:r>
    </w:p>
    <w:p w:rsidR="00770460" w:rsidP="00770460" w:rsidRDefault="00770460" w14:paraId="0F173B17" w14:textId="77777777">
      <w:pPr>
        <w:pStyle w:val="Heading3"/>
      </w:pPr>
      <w:r>
        <w:lastRenderedPageBreak/>
        <w:t>Asking for help on a programming assignment</w:t>
      </w:r>
    </w:p>
    <w:p w:rsidR="00770460" w:rsidP="00770460" w:rsidRDefault="00770460" w14:paraId="09429A3B" w14:textId="77777777">
      <w:r>
        <w:rPr>
          <w:b/>
          <w:bCs/>
        </w:rPr>
        <w:t>Situation</w:t>
      </w:r>
      <w:r>
        <w:t>: Your programming assignment is due tonight. You realize it is much harder than you thought it would be. You unexpectedly need to find help.</w:t>
      </w:r>
    </w:p>
    <w:p w:rsidR="00770460" w:rsidP="00770460" w:rsidRDefault="00770460" w14:paraId="5B2377BD" w14:textId="77777777">
      <w:pPr>
        <w:pStyle w:val="Heading3"/>
      </w:pPr>
      <w:r>
        <w:t>Appropriate help</w:t>
      </w:r>
    </w:p>
    <w:p w:rsidR="00770460" w:rsidP="00770460" w:rsidRDefault="00770460" w14:paraId="7AB5713D" w14:textId="77777777">
      <w:r>
        <w:t xml:space="preserve">You must </w:t>
      </w:r>
      <w:r>
        <w:rPr>
          <w:b/>
          <w:bCs/>
        </w:rPr>
        <w:t xml:space="preserve">cite </w:t>
      </w:r>
      <w:r>
        <w:t>all sources of help.</w:t>
      </w:r>
    </w:p>
    <w:p w:rsidR="00770460" w:rsidP="00770460" w:rsidRDefault="00770460" w14:paraId="1DC61A5D" w14:textId="77777777">
      <w:pPr>
        <w:pStyle w:val="ListParagraph"/>
        <w:numPr>
          <w:ilvl w:val="0"/>
          <w:numId w:val="10"/>
        </w:numPr>
        <w:spacing w:line="276" w:lineRule="auto"/>
      </w:pPr>
      <w:r>
        <w:rPr>
          <w:b/>
          <w:bCs/>
        </w:rPr>
        <w:t>Ask a Teaching Assistant or Tutor for help getting started</w:t>
      </w:r>
      <w:r>
        <w:t>: "I just don’t know where to begin this assignment. What should I be thinking about to get started?"</w:t>
      </w:r>
    </w:p>
    <w:p w:rsidR="00770460" w:rsidP="00770460" w:rsidRDefault="00770460" w14:paraId="53EE1629" w14:textId="77777777">
      <w:pPr>
        <w:pStyle w:val="ListParagraph"/>
        <w:numPr>
          <w:ilvl w:val="0"/>
          <w:numId w:val="10"/>
        </w:numPr>
        <w:spacing w:line="276" w:lineRule="auto"/>
      </w:pPr>
      <w:r>
        <w:rPr>
          <w:b/>
          <w:bCs/>
        </w:rPr>
        <w:t>Ask a Teaching Assistant or Tutor for help debugging a problem or two</w:t>
      </w:r>
      <w:r>
        <w:t>: "I am almost done but just have this one error that I cannot understand. Can you help me debug it?"</w:t>
      </w:r>
    </w:p>
    <w:p w:rsidR="00770460" w:rsidP="00770460" w:rsidRDefault="00770460" w14:paraId="6FD4FB75" w14:textId="77777777">
      <w:pPr>
        <w:pStyle w:val="ListParagraph"/>
        <w:numPr>
          <w:ilvl w:val="0"/>
          <w:numId w:val="10"/>
        </w:numPr>
        <w:spacing w:line="276" w:lineRule="auto"/>
      </w:pPr>
      <w:r>
        <w:rPr>
          <w:b/>
          <w:bCs/>
        </w:rPr>
        <w:t>Ask a reliable friend for help thinking about the problem</w:t>
      </w:r>
      <w:r>
        <w:t>: "I'm just getting started on this assignment. Can you help me brainstorm ways I might generally approach it?"</w:t>
      </w:r>
    </w:p>
    <w:p w:rsidR="00770460" w:rsidP="00770460" w:rsidRDefault="00770460" w14:paraId="58BFAC2B" w14:textId="77777777">
      <w:pPr>
        <w:pStyle w:val="ListParagraph"/>
        <w:numPr>
          <w:ilvl w:val="0"/>
          <w:numId w:val="10"/>
        </w:numPr>
        <w:spacing w:line="276" w:lineRule="auto"/>
      </w:pPr>
      <w:r>
        <w:rPr>
          <w:b/>
          <w:bCs/>
        </w:rPr>
        <w:t xml:space="preserve">Search </w:t>
      </w:r>
      <w:r>
        <w:rPr>
          <w:b/>
          <w:u w:val="single"/>
        </w:rPr>
        <w:t>existing</w:t>
      </w:r>
      <w:r>
        <w:rPr>
          <w:b/>
          <w:bCs/>
        </w:rPr>
        <w:t xml:space="preserve"> questions and answers on reputable websites</w:t>
      </w:r>
      <w:r>
        <w:t>. “</w:t>
      </w:r>
      <w:proofErr w:type="spellStart"/>
      <w:r>
        <w:t>stackoverflow</w:t>
      </w:r>
      <w:proofErr w:type="spellEnd"/>
      <w:r>
        <w:t xml:space="preserve"> what does Segmentation Fault mean” </w:t>
      </w:r>
    </w:p>
    <w:p w:rsidR="00770460" w:rsidP="00770460" w:rsidRDefault="00770460" w14:paraId="4C3CC06B" w14:textId="77777777">
      <w:pPr>
        <w:pStyle w:val="ListParagraph"/>
        <w:numPr>
          <w:ilvl w:val="0"/>
          <w:numId w:val="10"/>
        </w:numPr>
        <w:spacing w:line="276" w:lineRule="auto"/>
      </w:pPr>
      <w:r>
        <w:rPr>
          <w:b/>
        </w:rPr>
        <w:t>Unless your instructor has given you explicit permission do not ask questions of generative AI tools.</w:t>
      </w:r>
    </w:p>
    <w:p w:rsidR="00770460" w:rsidP="00770460" w:rsidRDefault="00770460" w14:paraId="51AE97B2" w14:textId="77777777">
      <w:pPr>
        <w:pStyle w:val="Heading3"/>
      </w:pPr>
      <w:r>
        <w:t>Too much help</w:t>
      </w:r>
    </w:p>
    <w:p w:rsidR="00770460" w:rsidP="00770460" w:rsidRDefault="00770460" w14:paraId="31FE64CD" w14:textId="77777777">
      <w:pPr>
        <w:pStyle w:val="ListParagraph"/>
        <w:numPr>
          <w:ilvl w:val="0"/>
          <w:numId w:val="11"/>
        </w:numPr>
        <w:spacing w:line="276" w:lineRule="auto"/>
      </w:pPr>
      <w:r>
        <w:rPr>
          <w:b/>
          <w:bCs/>
        </w:rPr>
        <w:t>Getting a TA or Tutor to help you through the entire assignment</w:t>
      </w:r>
      <w:r>
        <w:t>: "I haven't started this assignment yet. Can you tell me how to do each of the Ten Problems?"</w:t>
      </w:r>
    </w:p>
    <w:p w:rsidR="00770460" w:rsidP="00770460" w:rsidRDefault="00770460" w14:paraId="076DDDD9" w14:textId="77777777">
      <w:pPr>
        <w:pStyle w:val="ListParagraph"/>
        <w:numPr>
          <w:ilvl w:val="0"/>
          <w:numId w:val="11"/>
        </w:numPr>
        <w:spacing w:line="276" w:lineRule="auto"/>
      </w:pPr>
      <w:r>
        <w:rPr>
          <w:b/>
          <w:bCs/>
        </w:rPr>
        <w:t xml:space="preserve">Asking a friend about specifics of their solution. </w:t>
      </w:r>
      <w:r>
        <w:t>“I just cannot figure out how to make this last test case pass. How did you get it to pass?”</w:t>
      </w:r>
    </w:p>
    <w:p w:rsidR="00770460" w:rsidP="00770460" w:rsidRDefault="00770460" w14:paraId="1CE48B5A" w14:textId="77777777">
      <w:pPr>
        <w:pStyle w:val="ListParagraph"/>
        <w:numPr>
          <w:ilvl w:val="0"/>
          <w:numId w:val="11"/>
        </w:numPr>
        <w:spacing w:line="276" w:lineRule="auto"/>
      </w:pPr>
      <w:r>
        <w:rPr>
          <w:b/>
          <w:bCs/>
        </w:rPr>
        <w:t>Peeking at someone else’s code</w:t>
      </w:r>
      <w:r>
        <w:t>: “My friend left their computer unlocked and I just happened to see their code on their screen.”</w:t>
      </w:r>
    </w:p>
    <w:p w:rsidR="00770460" w:rsidP="00770460" w:rsidRDefault="00770460" w14:paraId="06C2B40C" w14:textId="77777777">
      <w:pPr>
        <w:pStyle w:val="ListParagraph"/>
        <w:numPr>
          <w:ilvl w:val="0"/>
          <w:numId w:val="11"/>
        </w:numPr>
        <w:spacing w:line="276" w:lineRule="auto"/>
      </w:pPr>
      <w:r>
        <w:rPr>
          <w:b/>
          <w:bCs/>
        </w:rPr>
        <w:t>Referencing existing solutions</w:t>
      </w:r>
      <w:r>
        <w:t>: “I found a solution to a very similar assignment in the Learning Center’s files on Moodle and peeked at the code to get an idea of how to get started.”</w:t>
      </w:r>
    </w:p>
    <w:p w:rsidR="00770460" w:rsidP="00770460" w:rsidRDefault="00770460" w14:paraId="7681D43F" w14:textId="77777777">
      <w:pPr>
        <w:pStyle w:val="ListParagraph"/>
        <w:numPr>
          <w:ilvl w:val="0"/>
          <w:numId w:val="11"/>
        </w:numPr>
        <w:spacing w:line="276" w:lineRule="auto"/>
        <w:rPr>
          <w:b/>
          <w:bCs/>
        </w:rPr>
      </w:pPr>
      <w:r>
        <w:rPr>
          <w:b/>
          <w:bCs/>
        </w:rPr>
        <w:t xml:space="preserve">Submitting another person’s work as your own. </w:t>
      </w:r>
      <w:r>
        <w:t>“I am too busy with my other assignments to submit this one assignment on time. I already know how to do this stuff! I could just submit this old one I found to make time for my other assignments.”</w:t>
      </w:r>
    </w:p>
    <w:p w:rsidR="00770460" w:rsidP="00770460" w:rsidRDefault="00770460" w14:paraId="6DB87550" w14:textId="77777777">
      <w:pPr>
        <w:pStyle w:val="ListParagraph"/>
        <w:numPr>
          <w:ilvl w:val="0"/>
          <w:numId w:val="11"/>
        </w:numPr>
        <w:spacing w:line="276" w:lineRule="auto"/>
      </w:pPr>
      <w:r>
        <w:rPr>
          <w:b/>
          <w:bCs/>
        </w:rPr>
        <w:t xml:space="preserve">Using AI. </w:t>
      </w:r>
      <w:r>
        <w:t>“No one was awake and I couldn’t find anything online, so out of desperation, I copied the problem into Generative AI: Expensive Edition, and I accidentally generated the entire solution.”</w:t>
      </w:r>
    </w:p>
    <w:p w:rsidRPr="0018016E" w:rsidR="0018016E" w:rsidP="0018016E" w:rsidRDefault="0018016E" w14:paraId="3BE4D30B" w14:textId="77777777">
      <w:pPr>
        <w:pStyle w:val="Heading1"/>
      </w:pPr>
      <w:bookmarkStart w:name="_Toc333338313" w:id="71"/>
      <w:r>
        <w:lastRenderedPageBreak/>
        <w:t>Penalties</w:t>
      </w:r>
      <w:bookmarkEnd w:id="71"/>
      <w:r>
        <w:t> </w:t>
      </w:r>
    </w:p>
    <w:p w:rsidRPr="0018016E" w:rsidR="0018016E" w:rsidP="0018016E" w:rsidRDefault="0018016E" w14:paraId="54812FD3" w14:textId="77777777">
      <w:pPr>
        <w:spacing w:line="240" w:lineRule="auto"/>
        <w:textAlignment w:val="baseline"/>
        <w:rPr>
          <w:rFonts w:ascii="Times New Roman" w:hAnsi="Times New Roman" w:eastAsia="Times New Roman" w:cs="Times New Roman"/>
          <w:kern w:val="0"/>
          <w14:ligatures w14:val="none"/>
        </w:rPr>
      </w:pPr>
      <w:r w:rsidRPr="0018016E">
        <w:rPr>
          <w:rFonts w:ascii="Aptos" w:hAnsi="Aptos" w:eastAsia="Times New Roman" w:cs="Times New Roman"/>
          <w:kern w:val="0"/>
          <w14:ligatures w14:val="none"/>
        </w:rPr>
        <w:t>The Integrity committee is empowered to adjust the student grade on a particular deliverable (including to a negative value), adjust the student grade in the course (including an F penalty grade), and to devise course-specific penalties in consultation with the instructor.  In all cases where misconduct has occurred, the committee will submit a letter to the dean of students. </w:t>
      </w:r>
    </w:p>
    <w:p w:rsidRPr="0018016E" w:rsidR="0018016E" w:rsidP="0018016E" w:rsidRDefault="0018016E" w14:paraId="7B14A1E4" w14:textId="77777777">
      <w:pPr>
        <w:spacing w:line="240" w:lineRule="auto"/>
        <w:textAlignment w:val="baseline"/>
        <w:rPr>
          <w:rFonts w:ascii="Times New Roman" w:hAnsi="Times New Roman" w:eastAsia="Times New Roman" w:cs="Times New Roman"/>
          <w:kern w:val="0"/>
          <w14:ligatures w14:val="none"/>
        </w:rPr>
      </w:pPr>
      <w:r w:rsidRPr="0018016E">
        <w:rPr>
          <w:rFonts w:ascii="Aptos" w:hAnsi="Aptos" w:eastAsia="Times New Roman" w:cs="Times New Roman"/>
          <w:kern w:val="0"/>
          <w14:ligatures w14:val="none"/>
        </w:rPr>
        <w:t>Cheating that is done willfully is given worse penalties than excessive collaboration considered accidental. Leniency is often given for students who come forward without prompting. Repeated offenses incur much worse penalties. </w:t>
      </w:r>
    </w:p>
    <w:p w:rsidRPr="0018016E" w:rsidR="0018016E" w:rsidP="0018016E" w:rsidRDefault="0018016E" w14:paraId="6193ABC6" w14:textId="77777777">
      <w:pPr>
        <w:spacing w:line="240" w:lineRule="auto"/>
        <w:textAlignment w:val="baseline"/>
        <w:rPr>
          <w:rFonts w:ascii="Times New Roman" w:hAnsi="Times New Roman" w:eastAsia="Times New Roman" w:cs="Times New Roman"/>
          <w:kern w:val="0"/>
          <w14:ligatures w14:val="none"/>
        </w:rPr>
      </w:pPr>
      <w:r w:rsidRPr="0018016E">
        <w:rPr>
          <w:rFonts w:ascii="Aptos" w:hAnsi="Aptos" w:eastAsia="Times New Roman" w:cs="Times New Roman"/>
          <w:kern w:val="0"/>
          <w14:ligatures w14:val="none"/>
        </w:rPr>
        <w:t>The table below summarizes general guidance on appropriate penalties.  The committee may apply penalties more or less severe than listed here. </w:t>
      </w:r>
    </w:p>
    <w:tbl>
      <w:tblPr>
        <w:tblW w:w="0" w:type="auto"/>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2640"/>
        <w:gridCol w:w="6704"/>
      </w:tblGrid>
      <w:tr w:rsidRPr="0018016E" w:rsidR="0018016E" w:rsidTr="0018016E" w14:paraId="0B1BD7CA" w14:textId="77777777">
        <w:trPr>
          <w:trHeight w:val="300"/>
        </w:trPr>
        <w:tc>
          <w:tcPr>
            <w:tcW w:w="2640" w:type="dxa"/>
            <w:tcBorders>
              <w:top w:val="single" w:color="000000" w:sz="6" w:space="0"/>
              <w:left w:val="single" w:color="000000" w:sz="6" w:space="0"/>
              <w:bottom w:val="single" w:color="000000" w:sz="6" w:space="0"/>
              <w:right w:val="single" w:color="000000" w:sz="6" w:space="0"/>
            </w:tcBorders>
            <w:shd w:val="clear" w:color="auto" w:fill="auto"/>
            <w:hideMark/>
          </w:tcPr>
          <w:p w:rsidRPr="0018016E" w:rsidR="0018016E" w:rsidP="0018016E" w:rsidRDefault="0018016E" w14:paraId="7931C62F" w14:textId="77777777">
            <w:pPr>
              <w:spacing w:after="0" w:line="240" w:lineRule="auto"/>
              <w:textAlignment w:val="baseline"/>
              <w:rPr>
                <w:rFonts w:ascii="Times New Roman" w:hAnsi="Times New Roman" w:eastAsia="Times New Roman" w:cs="Times New Roman"/>
                <w:kern w:val="0"/>
                <w14:ligatures w14:val="none"/>
              </w:rPr>
            </w:pPr>
            <w:r w:rsidRPr="0018016E">
              <w:rPr>
                <w:rFonts w:ascii="Aptos" w:hAnsi="Aptos" w:eastAsia="Times New Roman" w:cs="Times New Roman"/>
                <w:i/>
                <w:iCs/>
                <w:kern w:val="0"/>
                <w14:ligatures w14:val="none"/>
              </w:rPr>
              <w:t>Misconduct on...</w:t>
            </w:r>
            <w:r w:rsidRPr="0018016E">
              <w:rPr>
                <w:rFonts w:ascii="Aptos" w:hAnsi="Aptos" w:eastAsia="Times New Roman" w:cs="Times New Roman"/>
                <w:kern w:val="0"/>
                <w14:ligatures w14:val="none"/>
              </w:rPr>
              <w:t> </w:t>
            </w:r>
          </w:p>
        </w:tc>
        <w:tc>
          <w:tcPr>
            <w:tcW w:w="6705" w:type="dxa"/>
            <w:tcBorders>
              <w:top w:val="single" w:color="000000" w:sz="6" w:space="0"/>
              <w:left w:val="single" w:color="000000" w:sz="6" w:space="0"/>
              <w:bottom w:val="single" w:color="000000" w:sz="6" w:space="0"/>
              <w:right w:val="single" w:color="000000" w:sz="6" w:space="0"/>
            </w:tcBorders>
            <w:shd w:val="clear" w:color="auto" w:fill="auto"/>
            <w:hideMark/>
          </w:tcPr>
          <w:p w:rsidRPr="0018016E" w:rsidR="0018016E" w:rsidP="0018016E" w:rsidRDefault="0018016E" w14:paraId="058CF190" w14:textId="77777777">
            <w:pPr>
              <w:spacing w:after="0" w:line="240" w:lineRule="auto"/>
              <w:textAlignment w:val="baseline"/>
              <w:rPr>
                <w:rFonts w:ascii="Times New Roman" w:hAnsi="Times New Roman" w:eastAsia="Times New Roman" w:cs="Times New Roman"/>
                <w:kern w:val="0"/>
                <w14:ligatures w14:val="none"/>
              </w:rPr>
            </w:pPr>
            <w:r w:rsidRPr="0018016E">
              <w:rPr>
                <w:rFonts w:ascii="Aptos" w:hAnsi="Aptos" w:eastAsia="Times New Roman" w:cs="Times New Roman"/>
                <w:i/>
                <w:iCs/>
                <w:kern w:val="0"/>
                <w14:ligatures w14:val="none"/>
              </w:rPr>
              <w:t>Penalty</w:t>
            </w:r>
            <w:r w:rsidRPr="0018016E">
              <w:rPr>
                <w:rFonts w:ascii="Aptos" w:hAnsi="Aptos" w:eastAsia="Times New Roman" w:cs="Times New Roman"/>
                <w:kern w:val="0"/>
                <w14:ligatures w14:val="none"/>
              </w:rPr>
              <w:t> </w:t>
            </w:r>
          </w:p>
        </w:tc>
      </w:tr>
      <w:tr w:rsidRPr="0018016E" w:rsidR="0018016E" w:rsidTr="0018016E" w14:paraId="2A60BBA8" w14:textId="77777777">
        <w:trPr>
          <w:trHeight w:val="300"/>
        </w:trPr>
        <w:tc>
          <w:tcPr>
            <w:tcW w:w="2640" w:type="dxa"/>
            <w:tcBorders>
              <w:top w:val="single" w:color="000000" w:sz="6" w:space="0"/>
              <w:left w:val="single" w:color="000000" w:sz="6" w:space="0"/>
              <w:bottom w:val="single" w:color="000000" w:sz="6" w:space="0"/>
              <w:right w:val="single" w:color="000000" w:sz="6" w:space="0"/>
            </w:tcBorders>
            <w:shd w:val="clear" w:color="auto" w:fill="auto"/>
            <w:hideMark/>
          </w:tcPr>
          <w:p w:rsidRPr="0018016E" w:rsidR="0018016E" w:rsidP="0018016E" w:rsidRDefault="0018016E" w14:paraId="463215E2" w14:textId="77777777">
            <w:pPr>
              <w:spacing w:after="0" w:line="240" w:lineRule="auto"/>
              <w:textAlignment w:val="baseline"/>
              <w:rPr>
                <w:rFonts w:ascii="Times New Roman" w:hAnsi="Times New Roman" w:eastAsia="Times New Roman" w:cs="Times New Roman"/>
                <w:kern w:val="0"/>
                <w14:ligatures w14:val="none"/>
              </w:rPr>
            </w:pPr>
            <w:r w:rsidRPr="0018016E">
              <w:rPr>
                <w:rFonts w:ascii="Aptos" w:hAnsi="Aptos" w:eastAsia="Times New Roman" w:cs="Times New Roman"/>
                <w:i/>
                <w:iCs/>
                <w:kern w:val="0"/>
                <w14:ligatures w14:val="none"/>
              </w:rPr>
              <w:t>In class activity</w:t>
            </w:r>
            <w:r w:rsidRPr="0018016E">
              <w:rPr>
                <w:rFonts w:ascii="Aptos" w:hAnsi="Aptos" w:eastAsia="Times New Roman" w:cs="Times New Roman"/>
                <w:kern w:val="0"/>
                <w14:ligatures w14:val="none"/>
              </w:rPr>
              <w:t> </w:t>
            </w:r>
          </w:p>
        </w:tc>
        <w:tc>
          <w:tcPr>
            <w:tcW w:w="6705" w:type="dxa"/>
            <w:tcBorders>
              <w:top w:val="single" w:color="000000" w:sz="6" w:space="0"/>
              <w:left w:val="single" w:color="000000" w:sz="6" w:space="0"/>
              <w:bottom w:val="single" w:color="000000" w:sz="6" w:space="0"/>
              <w:right w:val="single" w:color="000000" w:sz="6" w:space="0"/>
            </w:tcBorders>
            <w:shd w:val="clear" w:color="auto" w:fill="auto"/>
            <w:hideMark/>
          </w:tcPr>
          <w:p w:rsidRPr="0018016E" w:rsidR="0018016E" w:rsidP="0018016E" w:rsidRDefault="0018016E" w14:paraId="0A7E4D1B" w14:textId="77777777">
            <w:pPr>
              <w:spacing w:after="0" w:line="240" w:lineRule="auto"/>
              <w:textAlignment w:val="baseline"/>
              <w:rPr>
                <w:rFonts w:ascii="Times New Roman" w:hAnsi="Times New Roman" w:eastAsia="Times New Roman" w:cs="Times New Roman"/>
                <w:kern w:val="0"/>
                <w14:ligatures w14:val="none"/>
              </w:rPr>
            </w:pPr>
            <w:r w:rsidRPr="0018016E">
              <w:rPr>
                <w:rFonts w:ascii="Aptos" w:hAnsi="Aptos" w:eastAsia="Times New Roman" w:cs="Times New Roman"/>
                <w:i/>
                <w:iCs/>
                <w:kern w:val="0"/>
                <w14:ligatures w14:val="none"/>
              </w:rPr>
              <w:t>Negative 100% grade penalty, or small reduction in course grade</w:t>
            </w:r>
            <w:r w:rsidRPr="0018016E">
              <w:rPr>
                <w:rFonts w:ascii="Aptos" w:hAnsi="Aptos" w:eastAsia="Times New Roman" w:cs="Times New Roman"/>
                <w:kern w:val="0"/>
                <w14:ligatures w14:val="none"/>
              </w:rPr>
              <w:t> </w:t>
            </w:r>
          </w:p>
        </w:tc>
      </w:tr>
      <w:tr w:rsidRPr="0018016E" w:rsidR="0018016E" w:rsidTr="0018016E" w14:paraId="1E9EF627" w14:textId="77777777">
        <w:trPr>
          <w:trHeight w:val="300"/>
        </w:trPr>
        <w:tc>
          <w:tcPr>
            <w:tcW w:w="2640" w:type="dxa"/>
            <w:tcBorders>
              <w:top w:val="single" w:color="000000" w:sz="6" w:space="0"/>
              <w:left w:val="single" w:color="000000" w:sz="6" w:space="0"/>
              <w:bottom w:val="single" w:color="000000" w:sz="6" w:space="0"/>
              <w:right w:val="single" w:color="000000" w:sz="6" w:space="0"/>
            </w:tcBorders>
            <w:shd w:val="clear" w:color="auto" w:fill="auto"/>
            <w:hideMark/>
          </w:tcPr>
          <w:p w:rsidRPr="0018016E" w:rsidR="0018016E" w:rsidP="0018016E" w:rsidRDefault="0018016E" w14:paraId="5C0BF45F" w14:textId="77777777">
            <w:pPr>
              <w:spacing w:after="0" w:line="240" w:lineRule="auto"/>
              <w:textAlignment w:val="baseline"/>
              <w:rPr>
                <w:rFonts w:ascii="Times New Roman" w:hAnsi="Times New Roman" w:eastAsia="Times New Roman" w:cs="Times New Roman"/>
                <w:kern w:val="0"/>
                <w14:ligatures w14:val="none"/>
              </w:rPr>
            </w:pPr>
            <w:r w:rsidRPr="0018016E">
              <w:rPr>
                <w:rFonts w:ascii="Aptos" w:hAnsi="Aptos" w:eastAsia="Times New Roman" w:cs="Times New Roman"/>
                <w:i/>
                <w:iCs/>
                <w:kern w:val="0"/>
                <w14:ligatures w14:val="none"/>
              </w:rPr>
              <w:t xml:space="preserve">Small assignment (e.g. </w:t>
            </w:r>
            <w:proofErr w:type="gramStart"/>
            <w:r w:rsidRPr="0018016E">
              <w:rPr>
                <w:rFonts w:ascii="Aptos" w:hAnsi="Aptos" w:eastAsia="Times New Roman" w:cs="Times New Roman"/>
                <w:i/>
                <w:iCs/>
                <w:kern w:val="0"/>
                <w14:ligatures w14:val="none"/>
              </w:rPr>
              <w:t>3-5 day</w:t>
            </w:r>
            <w:proofErr w:type="gramEnd"/>
            <w:r w:rsidRPr="0018016E">
              <w:rPr>
                <w:rFonts w:ascii="Aptos" w:hAnsi="Aptos" w:eastAsia="Times New Roman" w:cs="Times New Roman"/>
                <w:i/>
                <w:iCs/>
                <w:kern w:val="0"/>
                <w14:ligatures w14:val="none"/>
              </w:rPr>
              <w:t xml:space="preserve"> assignment)</w:t>
            </w:r>
            <w:r w:rsidRPr="0018016E">
              <w:rPr>
                <w:rFonts w:ascii="Aptos" w:hAnsi="Aptos" w:eastAsia="Times New Roman" w:cs="Times New Roman"/>
                <w:kern w:val="0"/>
                <w14:ligatures w14:val="none"/>
              </w:rPr>
              <w:t> </w:t>
            </w:r>
          </w:p>
        </w:tc>
        <w:tc>
          <w:tcPr>
            <w:tcW w:w="6705" w:type="dxa"/>
            <w:tcBorders>
              <w:top w:val="single" w:color="000000" w:sz="6" w:space="0"/>
              <w:left w:val="single" w:color="000000" w:sz="6" w:space="0"/>
              <w:bottom w:val="single" w:color="000000" w:sz="6" w:space="0"/>
              <w:right w:val="single" w:color="000000" w:sz="6" w:space="0"/>
            </w:tcBorders>
            <w:shd w:val="clear" w:color="auto" w:fill="auto"/>
            <w:hideMark/>
          </w:tcPr>
          <w:p w:rsidRPr="0018016E" w:rsidR="0018016E" w:rsidP="0018016E" w:rsidRDefault="0018016E" w14:paraId="51AAC045" w14:textId="77777777">
            <w:pPr>
              <w:spacing w:after="0" w:line="240" w:lineRule="auto"/>
              <w:textAlignment w:val="baseline"/>
              <w:rPr>
                <w:rFonts w:ascii="Times New Roman" w:hAnsi="Times New Roman" w:eastAsia="Times New Roman" w:cs="Times New Roman"/>
                <w:kern w:val="0"/>
                <w14:ligatures w14:val="none"/>
              </w:rPr>
            </w:pPr>
            <w:r w:rsidRPr="0018016E">
              <w:rPr>
                <w:rFonts w:ascii="Aptos" w:hAnsi="Aptos" w:eastAsia="Times New Roman" w:cs="Times New Roman"/>
                <w:i/>
                <w:iCs/>
                <w:kern w:val="0"/>
                <w14:ligatures w14:val="none"/>
              </w:rPr>
              <w:t>Negative 100% grade penalty – dropped letter grade in the course</w:t>
            </w:r>
            <w:r w:rsidRPr="0018016E">
              <w:rPr>
                <w:rFonts w:ascii="Aptos" w:hAnsi="Aptos" w:eastAsia="Times New Roman" w:cs="Times New Roman"/>
                <w:kern w:val="0"/>
                <w14:ligatures w14:val="none"/>
              </w:rPr>
              <w:t> </w:t>
            </w:r>
          </w:p>
        </w:tc>
      </w:tr>
      <w:tr w:rsidRPr="0018016E" w:rsidR="0018016E" w:rsidTr="0018016E" w14:paraId="71931E53" w14:textId="77777777">
        <w:trPr>
          <w:trHeight w:val="300"/>
        </w:trPr>
        <w:tc>
          <w:tcPr>
            <w:tcW w:w="2640" w:type="dxa"/>
            <w:tcBorders>
              <w:top w:val="single" w:color="000000" w:sz="6" w:space="0"/>
              <w:left w:val="single" w:color="000000" w:sz="6" w:space="0"/>
              <w:bottom w:val="single" w:color="000000" w:sz="6" w:space="0"/>
              <w:right w:val="single" w:color="000000" w:sz="6" w:space="0"/>
            </w:tcBorders>
            <w:shd w:val="clear" w:color="auto" w:fill="auto"/>
            <w:hideMark/>
          </w:tcPr>
          <w:p w:rsidRPr="0018016E" w:rsidR="0018016E" w:rsidP="0018016E" w:rsidRDefault="0018016E" w14:paraId="5355FCE6" w14:textId="77777777">
            <w:pPr>
              <w:spacing w:after="0" w:line="240" w:lineRule="auto"/>
              <w:textAlignment w:val="baseline"/>
              <w:rPr>
                <w:rFonts w:ascii="Times New Roman" w:hAnsi="Times New Roman" w:eastAsia="Times New Roman" w:cs="Times New Roman"/>
                <w:kern w:val="0"/>
                <w14:ligatures w14:val="none"/>
              </w:rPr>
            </w:pPr>
            <w:r w:rsidRPr="0018016E">
              <w:rPr>
                <w:rFonts w:ascii="Aptos" w:hAnsi="Aptos" w:eastAsia="Times New Roman" w:cs="Times New Roman"/>
                <w:i/>
                <w:iCs/>
                <w:kern w:val="0"/>
                <w14:ligatures w14:val="none"/>
              </w:rPr>
              <w:t>Quiz or other minor “test like” assessment</w:t>
            </w:r>
            <w:r w:rsidRPr="0018016E">
              <w:rPr>
                <w:rFonts w:ascii="Aptos" w:hAnsi="Aptos" w:eastAsia="Times New Roman" w:cs="Times New Roman"/>
                <w:kern w:val="0"/>
                <w14:ligatures w14:val="none"/>
              </w:rPr>
              <w:t> </w:t>
            </w:r>
          </w:p>
        </w:tc>
        <w:tc>
          <w:tcPr>
            <w:tcW w:w="6705" w:type="dxa"/>
            <w:tcBorders>
              <w:top w:val="single" w:color="000000" w:sz="6" w:space="0"/>
              <w:left w:val="single" w:color="000000" w:sz="6" w:space="0"/>
              <w:bottom w:val="single" w:color="000000" w:sz="6" w:space="0"/>
              <w:right w:val="single" w:color="000000" w:sz="6" w:space="0"/>
            </w:tcBorders>
            <w:shd w:val="clear" w:color="auto" w:fill="auto"/>
            <w:hideMark/>
          </w:tcPr>
          <w:p w:rsidRPr="0018016E" w:rsidR="0018016E" w:rsidP="0018016E" w:rsidRDefault="0018016E" w14:paraId="24D3EF61" w14:textId="77777777">
            <w:pPr>
              <w:spacing w:after="0" w:line="240" w:lineRule="auto"/>
              <w:textAlignment w:val="baseline"/>
              <w:rPr>
                <w:rFonts w:ascii="Times New Roman" w:hAnsi="Times New Roman" w:eastAsia="Times New Roman" w:cs="Times New Roman"/>
                <w:kern w:val="0"/>
                <w14:ligatures w14:val="none"/>
              </w:rPr>
            </w:pPr>
            <w:r w:rsidRPr="0018016E">
              <w:rPr>
                <w:rFonts w:ascii="Aptos" w:hAnsi="Aptos" w:eastAsia="Times New Roman" w:cs="Times New Roman"/>
                <w:i/>
                <w:iCs/>
                <w:kern w:val="0"/>
                <w14:ligatures w14:val="none"/>
              </w:rPr>
              <w:t>Negative 100% grade penalty – dropped letter grade in the course</w:t>
            </w:r>
            <w:r w:rsidRPr="0018016E">
              <w:rPr>
                <w:rFonts w:ascii="Aptos" w:hAnsi="Aptos" w:eastAsia="Times New Roman" w:cs="Times New Roman"/>
                <w:kern w:val="0"/>
                <w14:ligatures w14:val="none"/>
              </w:rPr>
              <w:t> </w:t>
            </w:r>
          </w:p>
        </w:tc>
      </w:tr>
      <w:tr w:rsidRPr="0018016E" w:rsidR="0018016E" w:rsidTr="0018016E" w14:paraId="7D4C7995" w14:textId="77777777">
        <w:trPr>
          <w:trHeight w:val="300"/>
        </w:trPr>
        <w:tc>
          <w:tcPr>
            <w:tcW w:w="2640" w:type="dxa"/>
            <w:tcBorders>
              <w:top w:val="single" w:color="000000" w:sz="6" w:space="0"/>
              <w:left w:val="single" w:color="000000" w:sz="6" w:space="0"/>
              <w:bottom w:val="single" w:color="000000" w:sz="6" w:space="0"/>
              <w:right w:val="single" w:color="000000" w:sz="6" w:space="0"/>
            </w:tcBorders>
            <w:shd w:val="clear" w:color="auto" w:fill="auto"/>
            <w:hideMark/>
          </w:tcPr>
          <w:p w:rsidRPr="0018016E" w:rsidR="0018016E" w:rsidP="0018016E" w:rsidRDefault="0018016E" w14:paraId="33FF37EF" w14:textId="77777777">
            <w:pPr>
              <w:spacing w:after="0" w:line="240" w:lineRule="auto"/>
              <w:textAlignment w:val="baseline"/>
              <w:rPr>
                <w:rFonts w:ascii="Times New Roman" w:hAnsi="Times New Roman" w:eastAsia="Times New Roman" w:cs="Times New Roman"/>
                <w:kern w:val="0"/>
                <w14:ligatures w14:val="none"/>
              </w:rPr>
            </w:pPr>
            <w:r w:rsidRPr="0018016E">
              <w:rPr>
                <w:rFonts w:ascii="Aptos" w:hAnsi="Aptos" w:eastAsia="Times New Roman" w:cs="Times New Roman"/>
                <w:i/>
                <w:iCs/>
                <w:kern w:val="0"/>
                <w14:ligatures w14:val="none"/>
              </w:rPr>
              <w:t>Multi-week course project</w:t>
            </w:r>
            <w:r w:rsidRPr="0018016E">
              <w:rPr>
                <w:rFonts w:ascii="Aptos" w:hAnsi="Aptos" w:eastAsia="Times New Roman" w:cs="Times New Roman"/>
                <w:kern w:val="0"/>
                <w14:ligatures w14:val="none"/>
              </w:rPr>
              <w:t> </w:t>
            </w:r>
          </w:p>
        </w:tc>
        <w:tc>
          <w:tcPr>
            <w:tcW w:w="6705" w:type="dxa"/>
            <w:tcBorders>
              <w:top w:val="single" w:color="000000" w:sz="6" w:space="0"/>
              <w:left w:val="single" w:color="000000" w:sz="6" w:space="0"/>
              <w:bottom w:val="single" w:color="000000" w:sz="6" w:space="0"/>
              <w:right w:val="single" w:color="000000" w:sz="6" w:space="0"/>
            </w:tcBorders>
            <w:shd w:val="clear" w:color="auto" w:fill="auto"/>
            <w:hideMark/>
          </w:tcPr>
          <w:p w:rsidRPr="0018016E" w:rsidR="0018016E" w:rsidP="0018016E" w:rsidRDefault="0018016E" w14:paraId="6111A74F" w14:textId="1073DFBE">
            <w:pPr>
              <w:spacing w:after="0" w:line="240" w:lineRule="auto"/>
              <w:textAlignment w:val="baseline"/>
              <w:rPr>
                <w:rFonts w:ascii="Times New Roman" w:hAnsi="Times New Roman" w:eastAsia="Times New Roman" w:cs="Times New Roman"/>
                <w:kern w:val="0"/>
                <w14:ligatures w14:val="none"/>
              </w:rPr>
            </w:pPr>
            <w:r w:rsidRPr="0018016E">
              <w:rPr>
                <w:rFonts w:ascii="Aptos" w:hAnsi="Aptos" w:eastAsia="Times New Roman" w:cs="Times New Roman"/>
                <w:i/>
                <w:iCs/>
                <w:kern w:val="0"/>
                <w14:ligatures w14:val="none"/>
              </w:rPr>
              <w:t>Negative 100% grade penalty – F in the course</w:t>
            </w:r>
            <w:r w:rsidRPr="0018016E">
              <w:rPr>
                <w:rFonts w:ascii="Aptos" w:hAnsi="Aptos" w:eastAsia="Times New Roman" w:cs="Times New Roman"/>
                <w:kern w:val="0"/>
                <w14:ligatures w14:val="none"/>
              </w:rPr>
              <w:t> </w:t>
            </w:r>
            <w:r>
              <w:rPr>
                <w:rFonts w:ascii="Aptos" w:hAnsi="Aptos" w:eastAsia="Times New Roman" w:cs="Times New Roman"/>
                <w:kern w:val="0"/>
                <w14:ligatures w14:val="none"/>
              </w:rPr>
              <w:t>(penalty grade)</w:t>
            </w:r>
          </w:p>
        </w:tc>
      </w:tr>
      <w:tr w:rsidRPr="0018016E" w:rsidR="0018016E" w:rsidTr="0018016E" w14:paraId="1AFA3518" w14:textId="77777777">
        <w:trPr>
          <w:trHeight w:val="300"/>
        </w:trPr>
        <w:tc>
          <w:tcPr>
            <w:tcW w:w="2640" w:type="dxa"/>
            <w:tcBorders>
              <w:top w:val="single" w:color="000000" w:sz="6" w:space="0"/>
              <w:left w:val="single" w:color="000000" w:sz="6" w:space="0"/>
              <w:bottom w:val="single" w:color="000000" w:sz="6" w:space="0"/>
              <w:right w:val="single" w:color="000000" w:sz="6" w:space="0"/>
            </w:tcBorders>
            <w:shd w:val="clear" w:color="auto" w:fill="auto"/>
            <w:hideMark/>
          </w:tcPr>
          <w:p w:rsidRPr="0018016E" w:rsidR="0018016E" w:rsidP="0018016E" w:rsidRDefault="0018016E" w14:paraId="79E13AF1" w14:textId="77777777">
            <w:pPr>
              <w:spacing w:after="0" w:line="240" w:lineRule="auto"/>
              <w:textAlignment w:val="baseline"/>
              <w:rPr>
                <w:rFonts w:ascii="Times New Roman" w:hAnsi="Times New Roman" w:eastAsia="Times New Roman" w:cs="Times New Roman"/>
                <w:kern w:val="0"/>
                <w14:ligatures w14:val="none"/>
              </w:rPr>
            </w:pPr>
            <w:r w:rsidRPr="0018016E">
              <w:rPr>
                <w:rFonts w:ascii="Aptos" w:hAnsi="Aptos" w:eastAsia="Times New Roman" w:cs="Times New Roman"/>
                <w:i/>
                <w:iCs/>
                <w:kern w:val="0"/>
                <w14:ligatures w14:val="none"/>
              </w:rPr>
              <w:t>Access of inappropriate resources on small part of Exam</w:t>
            </w:r>
            <w:r w:rsidRPr="0018016E">
              <w:rPr>
                <w:rFonts w:ascii="Aptos" w:hAnsi="Aptos" w:eastAsia="Times New Roman" w:cs="Times New Roman"/>
                <w:kern w:val="0"/>
                <w14:ligatures w14:val="none"/>
              </w:rPr>
              <w:t> </w:t>
            </w:r>
          </w:p>
        </w:tc>
        <w:tc>
          <w:tcPr>
            <w:tcW w:w="6705" w:type="dxa"/>
            <w:tcBorders>
              <w:top w:val="single" w:color="000000" w:sz="6" w:space="0"/>
              <w:left w:val="single" w:color="000000" w:sz="6" w:space="0"/>
              <w:bottom w:val="single" w:color="000000" w:sz="6" w:space="0"/>
              <w:right w:val="single" w:color="000000" w:sz="6" w:space="0"/>
            </w:tcBorders>
            <w:shd w:val="clear" w:color="auto" w:fill="auto"/>
            <w:hideMark/>
          </w:tcPr>
          <w:p w:rsidRPr="0018016E" w:rsidR="0018016E" w:rsidP="0018016E" w:rsidRDefault="0018016E" w14:paraId="509F2C75" w14:textId="77777777">
            <w:pPr>
              <w:spacing w:after="0" w:line="240" w:lineRule="auto"/>
              <w:textAlignment w:val="baseline"/>
              <w:rPr>
                <w:rFonts w:ascii="Times New Roman" w:hAnsi="Times New Roman" w:eastAsia="Times New Roman" w:cs="Times New Roman"/>
                <w:kern w:val="0"/>
                <w14:ligatures w14:val="none"/>
              </w:rPr>
            </w:pPr>
            <w:r w:rsidRPr="0018016E">
              <w:rPr>
                <w:rFonts w:ascii="Aptos" w:hAnsi="Aptos" w:eastAsia="Times New Roman" w:cs="Times New Roman"/>
                <w:i/>
                <w:iCs/>
                <w:kern w:val="0"/>
                <w14:ligatures w14:val="none"/>
              </w:rPr>
              <w:t>Negative 100% grade penalty – dropped letter grade in the course</w:t>
            </w:r>
            <w:r w:rsidRPr="0018016E">
              <w:rPr>
                <w:rFonts w:ascii="Aptos" w:hAnsi="Aptos" w:eastAsia="Times New Roman" w:cs="Times New Roman"/>
                <w:kern w:val="0"/>
                <w14:ligatures w14:val="none"/>
              </w:rPr>
              <w:t> </w:t>
            </w:r>
          </w:p>
          <w:p w:rsidRPr="0018016E" w:rsidR="0018016E" w:rsidP="0018016E" w:rsidRDefault="0018016E" w14:paraId="0579568E" w14:textId="77777777">
            <w:pPr>
              <w:spacing w:after="0" w:line="240" w:lineRule="auto"/>
              <w:textAlignment w:val="baseline"/>
              <w:rPr>
                <w:rFonts w:ascii="Times New Roman" w:hAnsi="Times New Roman" w:eastAsia="Times New Roman" w:cs="Times New Roman"/>
                <w:kern w:val="0"/>
                <w14:ligatures w14:val="none"/>
              </w:rPr>
            </w:pPr>
            <w:r w:rsidRPr="0018016E">
              <w:rPr>
                <w:rFonts w:ascii="Aptos" w:hAnsi="Aptos" w:eastAsia="Times New Roman" w:cs="Times New Roman"/>
                <w:kern w:val="0"/>
                <w14:ligatures w14:val="none"/>
              </w:rPr>
              <w:t> </w:t>
            </w:r>
          </w:p>
        </w:tc>
      </w:tr>
      <w:tr w:rsidRPr="0018016E" w:rsidR="0018016E" w:rsidTr="0018016E" w14:paraId="73083E2A" w14:textId="77777777">
        <w:trPr>
          <w:trHeight w:val="300"/>
        </w:trPr>
        <w:tc>
          <w:tcPr>
            <w:tcW w:w="2640" w:type="dxa"/>
            <w:tcBorders>
              <w:top w:val="single" w:color="000000" w:sz="6" w:space="0"/>
              <w:left w:val="single" w:color="000000" w:sz="6" w:space="0"/>
              <w:bottom w:val="single" w:color="000000" w:sz="6" w:space="0"/>
              <w:right w:val="single" w:color="000000" w:sz="6" w:space="0"/>
            </w:tcBorders>
            <w:shd w:val="clear" w:color="auto" w:fill="auto"/>
            <w:hideMark/>
          </w:tcPr>
          <w:p w:rsidRPr="0018016E" w:rsidR="0018016E" w:rsidP="0018016E" w:rsidRDefault="0018016E" w14:paraId="0BD39358" w14:textId="77777777">
            <w:pPr>
              <w:spacing w:after="0" w:line="240" w:lineRule="auto"/>
              <w:textAlignment w:val="baseline"/>
              <w:rPr>
                <w:rFonts w:ascii="Times New Roman" w:hAnsi="Times New Roman" w:eastAsia="Times New Roman" w:cs="Times New Roman"/>
                <w:kern w:val="0"/>
                <w14:ligatures w14:val="none"/>
              </w:rPr>
            </w:pPr>
            <w:r w:rsidRPr="0018016E">
              <w:rPr>
                <w:rFonts w:ascii="Aptos" w:hAnsi="Aptos" w:eastAsia="Times New Roman" w:cs="Times New Roman"/>
                <w:i/>
                <w:iCs/>
                <w:kern w:val="0"/>
                <w14:ligatures w14:val="none"/>
              </w:rPr>
              <w:t>Collaboration during exam, broad cheating on exam questions</w:t>
            </w:r>
            <w:r w:rsidRPr="0018016E">
              <w:rPr>
                <w:rFonts w:ascii="Aptos" w:hAnsi="Aptos" w:eastAsia="Times New Roman" w:cs="Times New Roman"/>
                <w:kern w:val="0"/>
                <w14:ligatures w14:val="none"/>
              </w:rPr>
              <w:t> </w:t>
            </w:r>
          </w:p>
        </w:tc>
        <w:tc>
          <w:tcPr>
            <w:tcW w:w="6705" w:type="dxa"/>
            <w:tcBorders>
              <w:top w:val="single" w:color="000000" w:sz="6" w:space="0"/>
              <w:left w:val="single" w:color="000000" w:sz="6" w:space="0"/>
              <w:bottom w:val="single" w:color="000000" w:sz="6" w:space="0"/>
              <w:right w:val="single" w:color="000000" w:sz="6" w:space="0"/>
            </w:tcBorders>
            <w:shd w:val="clear" w:color="auto" w:fill="auto"/>
            <w:hideMark/>
          </w:tcPr>
          <w:p w:rsidRPr="0018016E" w:rsidR="0018016E" w:rsidP="0018016E" w:rsidRDefault="0018016E" w14:paraId="4EC83E3B" w14:textId="74F3BB5C">
            <w:pPr>
              <w:spacing w:after="0" w:line="240" w:lineRule="auto"/>
              <w:textAlignment w:val="baseline"/>
              <w:rPr>
                <w:rFonts w:ascii="Times New Roman" w:hAnsi="Times New Roman" w:eastAsia="Times New Roman" w:cs="Times New Roman"/>
                <w:kern w:val="0"/>
                <w14:ligatures w14:val="none"/>
              </w:rPr>
            </w:pPr>
            <w:r w:rsidRPr="0018016E">
              <w:rPr>
                <w:rFonts w:ascii="Aptos" w:hAnsi="Aptos" w:eastAsia="Times New Roman" w:cs="Times New Roman"/>
                <w:i/>
                <w:iCs/>
                <w:kern w:val="0"/>
                <w14:ligatures w14:val="none"/>
              </w:rPr>
              <w:t>F in the course</w:t>
            </w:r>
            <w:r w:rsidRPr="0018016E">
              <w:rPr>
                <w:rFonts w:ascii="Aptos" w:hAnsi="Aptos" w:eastAsia="Times New Roman" w:cs="Times New Roman"/>
                <w:kern w:val="0"/>
                <w14:ligatures w14:val="none"/>
              </w:rPr>
              <w:t> </w:t>
            </w:r>
            <w:r>
              <w:rPr>
                <w:rFonts w:ascii="Aptos" w:hAnsi="Aptos" w:eastAsia="Times New Roman" w:cs="Times New Roman"/>
                <w:kern w:val="0"/>
                <w14:ligatures w14:val="none"/>
              </w:rPr>
              <w:t>(penalty grade)</w:t>
            </w:r>
          </w:p>
        </w:tc>
      </w:tr>
    </w:tbl>
    <w:p w:rsidR="0018016E" w:rsidP="0018016E" w:rsidRDefault="0018016E" w14:paraId="1E45BE35" w14:textId="0DC5D143">
      <w:pPr>
        <w:spacing w:line="240" w:lineRule="auto"/>
        <w:textAlignment w:val="baseline"/>
        <w:rPr>
          <w:rFonts w:ascii="Times New Roman" w:hAnsi="Times New Roman" w:eastAsia="Times New Roman" w:cs="Times New Roman"/>
          <w:kern w:val="0"/>
          <w14:ligatures w14:val="none"/>
        </w:rPr>
      </w:pPr>
    </w:p>
    <w:p w:rsidRPr="0018016E" w:rsidR="0018016E" w:rsidP="0018016E" w:rsidRDefault="0018016E" w14:paraId="24E44024" w14:textId="77777777">
      <w:pPr>
        <w:spacing w:line="240" w:lineRule="auto"/>
        <w:textAlignment w:val="baseline"/>
        <w:rPr>
          <w:rFonts w:ascii="Times New Roman" w:hAnsi="Times New Roman" w:eastAsia="Times New Roman" w:cs="Times New Roman"/>
          <w:kern w:val="0"/>
          <w14:ligatures w14:val="none"/>
        </w:rPr>
      </w:pPr>
    </w:p>
    <w:p w:rsidR="000B35CC" w:rsidRDefault="000B35CC" w14:paraId="04F5AEE1" w14:textId="0D797EF5">
      <w:r>
        <w:br w:type="page"/>
      </w:r>
    </w:p>
    <w:p w:rsidR="000B35CC" w:rsidP="000B35CC" w:rsidRDefault="000B35CC" w14:paraId="1E361853" w14:textId="77777777">
      <w:pPr>
        <w:pStyle w:val="Heading1"/>
      </w:pPr>
      <w:bookmarkStart w:name="_Toc1835994498" w:id="72"/>
      <w:r w:rsidRPr="23944019">
        <w:rPr>
          <w:rStyle w:val="normaltextrun"/>
          <w:rFonts w:ascii="Aptos Display" w:hAnsi="Aptos Display"/>
        </w:rPr>
        <w:lastRenderedPageBreak/>
        <w:t>Burden of proof – on students and faculty</w:t>
      </w:r>
      <w:bookmarkEnd w:id="72"/>
      <w:r w:rsidRPr="23944019">
        <w:rPr>
          <w:rStyle w:val="eop"/>
          <w:rFonts w:ascii="Aptos Display" w:hAnsi="Aptos Display"/>
        </w:rPr>
        <w:t> </w:t>
      </w:r>
    </w:p>
    <w:p w:rsidR="000B35CC" w:rsidP="000B35CC" w:rsidRDefault="000B35CC" w14:paraId="1C4FE8F8" w14:textId="77777777">
      <w:pPr>
        <w:pStyle w:val="paragraph"/>
        <w:spacing w:before="0" w:beforeAutospacing="0" w:after="160" w:afterAutospacing="0"/>
        <w:textAlignment w:val="baseline"/>
      </w:pPr>
      <w:r>
        <w:rPr>
          <w:rStyle w:val="normaltextrun"/>
          <w:rFonts w:ascii="Aptos" w:hAnsi="Aptos" w:eastAsiaTheme="majorEastAsia"/>
        </w:rPr>
        <w:t>It is the policy of the Rose-Hulman CSSE Department that:</w:t>
      </w:r>
      <w:r>
        <w:rPr>
          <w:rStyle w:val="eop"/>
          <w:rFonts w:ascii="Aptos" w:hAnsi="Aptos" w:eastAsiaTheme="majorEastAsia"/>
        </w:rPr>
        <w:t> </w:t>
      </w:r>
    </w:p>
    <w:p w:rsidR="000B35CC" w:rsidP="000B35CC" w:rsidRDefault="000B35CC" w14:paraId="40A92A24" w14:textId="77777777">
      <w:pPr>
        <w:pStyle w:val="paragraph"/>
        <w:numPr>
          <w:ilvl w:val="0"/>
          <w:numId w:val="12"/>
        </w:numPr>
        <w:ind w:left="1080" w:firstLine="0"/>
        <w:textAlignment w:val="baseline"/>
        <w:rPr>
          <w:rFonts w:ascii="Aptos" w:hAnsi="Aptos"/>
        </w:rPr>
      </w:pPr>
      <w:r>
        <w:rPr>
          <w:rStyle w:val="normaltextrun"/>
          <w:rFonts w:ascii="Aptos" w:hAnsi="Aptos" w:eastAsiaTheme="majorEastAsia"/>
        </w:rPr>
        <w:t>Students must cite all sources of help on all coding assignments (and non-coding assignments) to establish their academic integrity.</w:t>
      </w:r>
      <w:r>
        <w:rPr>
          <w:rStyle w:val="eop"/>
          <w:rFonts w:ascii="Aptos" w:hAnsi="Aptos" w:eastAsiaTheme="majorEastAsia"/>
        </w:rPr>
        <w:t> </w:t>
      </w:r>
    </w:p>
    <w:p w:rsidR="000B35CC" w:rsidP="000B35CC" w:rsidRDefault="000B35CC" w14:paraId="34C27BD3" w14:textId="77777777">
      <w:pPr>
        <w:pStyle w:val="paragraph"/>
        <w:numPr>
          <w:ilvl w:val="0"/>
          <w:numId w:val="13"/>
        </w:numPr>
        <w:ind w:left="1080" w:firstLine="0"/>
        <w:textAlignment w:val="baseline"/>
        <w:rPr>
          <w:rFonts w:ascii="Aptos" w:hAnsi="Aptos"/>
        </w:rPr>
      </w:pPr>
      <w:r>
        <w:rPr>
          <w:rStyle w:val="normaltextrun"/>
          <w:rFonts w:ascii="Aptos" w:hAnsi="Aptos" w:eastAsiaTheme="majorEastAsia"/>
        </w:rPr>
        <w:t xml:space="preserve">Faculty report academic misconduct when misconduct is </w:t>
      </w:r>
      <w:r>
        <w:rPr>
          <w:rStyle w:val="normaltextrun"/>
          <w:rFonts w:ascii="Aptos" w:hAnsi="Aptos" w:eastAsiaTheme="majorEastAsia"/>
          <w:i/>
          <w:iCs/>
        </w:rPr>
        <w:t xml:space="preserve">more likely than not </w:t>
      </w:r>
      <w:r>
        <w:rPr>
          <w:rStyle w:val="normaltextrun"/>
          <w:rFonts w:ascii="Aptos" w:hAnsi="Aptos" w:eastAsiaTheme="majorEastAsia"/>
        </w:rPr>
        <w:t>to have occurred.</w:t>
      </w:r>
      <w:r>
        <w:rPr>
          <w:rStyle w:val="eop"/>
          <w:rFonts w:ascii="Aptos" w:hAnsi="Aptos" w:eastAsiaTheme="majorEastAsia"/>
        </w:rPr>
        <w:t> </w:t>
      </w:r>
    </w:p>
    <w:p w:rsidR="000B35CC" w:rsidP="000B35CC" w:rsidRDefault="000B35CC" w14:paraId="241511D7" w14:textId="77777777">
      <w:pPr>
        <w:pStyle w:val="Heading2"/>
        <w:rPr>
          <w:rFonts w:ascii="Times New Roman" w:hAnsi="Times New Roman"/>
        </w:rPr>
      </w:pPr>
      <w:r>
        <w:rPr>
          <w:rStyle w:val="normaltextrun"/>
          <w:rFonts w:ascii="Aptos Display" w:hAnsi="Aptos Display"/>
          <w:color w:val="0F4761"/>
        </w:rPr>
        <w:t>Students must cite all sources of help</w:t>
      </w:r>
      <w:r>
        <w:rPr>
          <w:rStyle w:val="eop"/>
          <w:rFonts w:ascii="Aptos Display" w:hAnsi="Aptos Display"/>
          <w:color w:val="0F4761"/>
        </w:rPr>
        <w:t> </w:t>
      </w:r>
    </w:p>
    <w:p w:rsidR="000B35CC" w:rsidP="000B35CC" w:rsidRDefault="000B35CC" w14:paraId="575A23D2" w14:textId="77777777">
      <w:pPr>
        <w:pStyle w:val="paragraph"/>
        <w:spacing w:before="0" w:beforeAutospacing="0" w:after="160" w:afterAutospacing="0"/>
        <w:textAlignment w:val="baseline"/>
      </w:pPr>
      <w:r>
        <w:rPr>
          <w:rStyle w:val="normaltextrun"/>
          <w:rFonts w:ascii="Aptos" w:hAnsi="Aptos" w:eastAsiaTheme="majorEastAsia"/>
        </w:rPr>
        <w:t xml:space="preserve">Students can complete their assignments with the help of a host of approved people and resources. The best way students can prove the integrity of their work is by clearly citing all sources of help on every assignment and by relying only on approved sources of help. The CSSE faculty agree that </w:t>
      </w:r>
      <w:r>
        <w:rPr>
          <w:rStyle w:val="normaltextrun"/>
          <w:rFonts w:ascii="Aptos" w:hAnsi="Aptos" w:eastAsiaTheme="majorEastAsia"/>
          <w:b/>
          <w:bCs/>
        </w:rPr>
        <w:t xml:space="preserve">students must cite all sources in their coding assignments </w:t>
      </w:r>
      <w:r>
        <w:rPr>
          <w:rStyle w:val="normaltextrun"/>
          <w:rFonts w:ascii="Aptos" w:hAnsi="Aptos" w:eastAsiaTheme="majorEastAsia"/>
        </w:rPr>
        <w:t xml:space="preserve">by </w:t>
      </w:r>
      <w:r>
        <w:rPr>
          <w:rStyle w:val="normaltextrun"/>
          <w:rFonts w:ascii="Aptos" w:hAnsi="Aptos" w:eastAsiaTheme="majorEastAsia"/>
          <w:b/>
          <w:bCs/>
        </w:rPr>
        <w:t xml:space="preserve">adding one-line comments </w:t>
      </w:r>
      <w:r>
        <w:rPr>
          <w:rStyle w:val="normaltextrun"/>
          <w:rFonts w:ascii="Aptos" w:hAnsi="Aptos" w:eastAsiaTheme="majorEastAsia"/>
        </w:rPr>
        <w:t>above the relevant code that cites their sources.</w:t>
      </w:r>
      <w:r>
        <w:rPr>
          <w:rStyle w:val="eop"/>
          <w:rFonts w:ascii="Aptos" w:hAnsi="Aptos" w:eastAsiaTheme="majorEastAsia"/>
        </w:rPr>
        <w:t> </w:t>
      </w:r>
    </w:p>
    <w:p w:rsidR="000B35CC" w:rsidP="000B35CC" w:rsidRDefault="000B35CC" w14:paraId="381D0A67" w14:textId="77777777">
      <w:pPr>
        <w:pStyle w:val="paragraph"/>
        <w:spacing w:before="160" w:beforeAutospacing="0" w:after="80" w:afterAutospacing="0"/>
        <w:textAlignment w:val="baseline"/>
        <w:rPr>
          <w:color w:val="0F4761"/>
        </w:rPr>
      </w:pPr>
      <w:r>
        <w:rPr>
          <w:rStyle w:val="normaltextrun"/>
          <w:rFonts w:ascii="Aptos Display" w:hAnsi="Aptos Display" w:eastAsiaTheme="majorEastAsia"/>
          <w:color w:val="0F4761"/>
          <w:sz w:val="32"/>
          <w:szCs w:val="32"/>
        </w:rPr>
        <w:t>Example citations for code</w:t>
      </w:r>
      <w:r>
        <w:rPr>
          <w:rStyle w:val="eop"/>
          <w:rFonts w:ascii="Aptos Display" w:hAnsi="Aptos Display" w:eastAsiaTheme="majorEastAsia"/>
          <w:color w:val="0F4761"/>
          <w:sz w:val="32"/>
          <w:szCs w:val="32"/>
        </w:rPr>
        <w:t> </w:t>
      </w:r>
    </w:p>
    <w:p w:rsidR="000B35CC" w:rsidP="000B35CC" w:rsidRDefault="000B35CC" w14:paraId="4D24E676" w14:textId="77777777">
      <w:pPr>
        <w:pStyle w:val="paragraph"/>
        <w:spacing w:before="0" w:beforeAutospacing="0" w:after="160" w:afterAutospacing="0"/>
        <w:textAlignment w:val="baseline"/>
      </w:pPr>
      <w:r>
        <w:rPr>
          <w:rStyle w:val="normaltextrun"/>
          <w:rFonts w:ascii="Aptos" w:hAnsi="Aptos" w:eastAsiaTheme="majorEastAsia"/>
        </w:rPr>
        <w:t>Here are some examples of one-line comments that students might add to their code to indicate that they received accepted sources of help on their assignments:</w:t>
      </w:r>
      <w:r>
        <w:rPr>
          <w:rStyle w:val="eop"/>
          <w:rFonts w:ascii="Aptos" w:hAnsi="Aptos" w:eastAsiaTheme="majorEastAsia"/>
        </w:rPr>
        <w:t> </w:t>
      </w:r>
    </w:p>
    <w:p w:rsidR="000B35CC" w:rsidP="000B35CC" w:rsidRDefault="000B35CC" w14:paraId="1BAA1CEE" w14:textId="77777777">
      <w:pPr>
        <w:pStyle w:val="paragraph"/>
        <w:spacing w:before="0" w:beforeAutospacing="0" w:after="160" w:afterAutospacing="0"/>
        <w:textAlignment w:val="baseline"/>
      </w:pPr>
      <w:r>
        <w:rPr>
          <w:rStyle w:val="normaltextrun"/>
          <w:rFonts w:ascii="Courier New" w:hAnsi="Courier New" w:cs="Courier New" w:eastAsiaTheme="majorEastAsia"/>
        </w:rPr>
        <w:t>// Credit for this function: https://stackoverflow.com/1234/</w:t>
      </w:r>
      <w:r>
        <w:rPr>
          <w:rStyle w:val="eop"/>
          <w:rFonts w:ascii="Courier New" w:hAnsi="Courier New" w:cs="Courier New" w:eastAsiaTheme="majorEastAsia"/>
        </w:rPr>
        <w:t> </w:t>
      </w:r>
    </w:p>
    <w:p w:rsidR="000B35CC" w:rsidP="000B35CC" w:rsidRDefault="000B35CC" w14:paraId="682484B1" w14:textId="77777777">
      <w:pPr>
        <w:pStyle w:val="paragraph"/>
        <w:spacing w:before="0" w:beforeAutospacing="0" w:after="160" w:afterAutospacing="0"/>
        <w:textAlignment w:val="baseline"/>
      </w:pPr>
      <w:r>
        <w:rPr>
          <w:rStyle w:val="normaltextrun"/>
          <w:rFonts w:ascii="Courier New" w:hAnsi="Courier New" w:cs="Courier New" w:eastAsiaTheme="majorEastAsia"/>
        </w:rPr>
        <w:t>// Credit for the idea for this loop: SRT Charlie Andersen</w:t>
      </w:r>
      <w:r>
        <w:rPr>
          <w:rStyle w:val="eop"/>
          <w:rFonts w:ascii="Courier New" w:hAnsi="Courier New" w:cs="Courier New" w:eastAsiaTheme="majorEastAsia"/>
        </w:rPr>
        <w:t> </w:t>
      </w:r>
    </w:p>
    <w:p w:rsidR="000B35CC" w:rsidP="000B35CC" w:rsidRDefault="000B35CC" w14:paraId="5C0356E9" w14:textId="77777777">
      <w:pPr>
        <w:pStyle w:val="paragraph"/>
        <w:spacing w:before="0" w:beforeAutospacing="0" w:after="160" w:afterAutospacing="0"/>
        <w:textAlignment w:val="baseline"/>
      </w:pPr>
      <w:r>
        <w:rPr>
          <w:rStyle w:val="normaltextrun"/>
          <w:rFonts w:ascii="Courier New" w:hAnsi="Courier New" w:cs="Courier New" w:eastAsiaTheme="majorEastAsia"/>
        </w:rPr>
        <w:t>// Credit for helping me debug this: roommate Alice Cooper</w:t>
      </w:r>
      <w:r>
        <w:rPr>
          <w:rStyle w:val="eop"/>
          <w:rFonts w:ascii="Courier New" w:hAnsi="Courier New" w:cs="Courier New" w:eastAsiaTheme="majorEastAsia"/>
        </w:rPr>
        <w:t> </w:t>
      </w:r>
    </w:p>
    <w:p w:rsidR="000B35CC" w:rsidP="000B35CC" w:rsidRDefault="000B35CC" w14:paraId="072A15F8" w14:textId="77777777">
      <w:pPr>
        <w:pStyle w:val="Heading2"/>
      </w:pPr>
      <w:r>
        <w:rPr>
          <w:rStyle w:val="normaltextrun"/>
          <w:rFonts w:ascii="Aptos Display" w:hAnsi="Aptos Display"/>
          <w:color w:val="0F4761"/>
        </w:rPr>
        <w:t>Proving academic misconduct – “more likely than not”</w:t>
      </w:r>
      <w:r>
        <w:rPr>
          <w:rStyle w:val="eop"/>
          <w:rFonts w:ascii="Aptos Display" w:hAnsi="Aptos Display"/>
          <w:color w:val="0F4761"/>
        </w:rPr>
        <w:t> </w:t>
      </w:r>
    </w:p>
    <w:p w:rsidR="000B35CC" w:rsidP="000B35CC" w:rsidRDefault="000B35CC" w14:paraId="74997F17" w14:textId="77777777">
      <w:pPr>
        <w:pStyle w:val="paragraph"/>
        <w:spacing w:before="0" w:beforeAutospacing="0" w:after="160" w:afterAutospacing="0"/>
        <w:textAlignment w:val="baseline"/>
      </w:pPr>
      <w:r>
        <w:rPr>
          <w:rStyle w:val="normaltextrun"/>
          <w:rFonts w:ascii="Aptos" w:hAnsi="Aptos" w:eastAsiaTheme="majorEastAsia"/>
        </w:rPr>
        <w:t xml:space="preserve">When students don't provide detailed citations in their work, students and faculty sometimes question how much "proof" a professor must present to charge a student with academic misconduct. While Rose-Hulman's Rules and Procedures do not describe this bar, our peer institutions (see appendix) seem to agree: </w:t>
      </w:r>
      <w:r>
        <w:rPr>
          <w:rStyle w:val="normaltextrun"/>
          <w:rFonts w:ascii="Aptos" w:hAnsi="Aptos" w:eastAsiaTheme="majorEastAsia"/>
          <w:b/>
          <w:bCs/>
        </w:rPr>
        <w:t>faculty need only determine that it was more likely than not that their students cheated</w:t>
      </w:r>
      <w:r>
        <w:rPr>
          <w:rStyle w:val="normaltextrun"/>
          <w:rFonts w:ascii="Aptos" w:hAnsi="Aptos" w:eastAsiaTheme="majorEastAsia"/>
        </w:rPr>
        <w:t xml:space="preserve">; think only “51% likely.” This bar is often called the </w:t>
      </w:r>
      <w:r>
        <w:rPr>
          <w:rStyle w:val="normaltextrun"/>
          <w:rFonts w:ascii="Aptos" w:hAnsi="Aptos" w:eastAsiaTheme="majorEastAsia"/>
          <w:i/>
          <w:iCs/>
        </w:rPr>
        <w:t xml:space="preserve">preponderance of evidence </w:t>
      </w:r>
      <w:r>
        <w:rPr>
          <w:rStyle w:val="normaltextrun"/>
          <w:rFonts w:ascii="Aptos" w:hAnsi="Aptos" w:eastAsiaTheme="majorEastAsia"/>
        </w:rPr>
        <w:t xml:space="preserve">standard at our peer institutions and is henceforth the standard adopted by the CSSE department.  It’s common for individual faculty members to decide they personally use a higher bar (e.g. 90% likely </w:t>
      </w:r>
      <w:proofErr w:type="spellStart"/>
      <w:r>
        <w:rPr>
          <w:rStyle w:val="normaltextrun"/>
          <w:rFonts w:ascii="Aptos" w:hAnsi="Aptos" w:eastAsiaTheme="majorEastAsia"/>
        </w:rPr>
        <w:t>etc</w:t>
      </w:r>
      <w:proofErr w:type="spellEnd"/>
      <w:r>
        <w:rPr>
          <w:rStyle w:val="normaltextrun"/>
          <w:rFonts w:ascii="Aptos" w:hAnsi="Aptos" w:eastAsiaTheme="majorEastAsia"/>
        </w:rPr>
        <w:t>) but it is recommended that faculty prosecute misconduct in cases where they are not 100% certain.</w:t>
      </w:r>
      <w:r>
        <w:rPr>
          <w:rStyle w:val="eop"/>
          <w:rFonts w:ascii="Aptos" w:hAnsi="Aptos" w:eastAsiaTheme="majorEastAsia"/>
        </w:rPr>
        <w:t> </w:t>
      </w:r>
    </w:p>
    <w:p w:rsidR="000B35CC" w:rsidP="000B35CC" w:rsidRDefault="000B35CC" w14:paraId="3FAD97CE" w14:textId="77777777">
      <w:pPr>
        <w:pStyle w:val="Heading2"/>
      </w:pPr>
      <w:r>
        <w:rPr>
          <w:rStyle w:val="normaltextrun"/>
          <w:rFonts w:ascii="Aptos Display" w:hAnsi="Aptos Display"/>
          <w:color w:val="0F4761"/>
        </w:rPr>
        <w:t>Accepted proof of misconduct</w:t>
      </w:r>
      <w:r>
        <w:rPr>
          <w:rStyle w:val="eop"/>
          <w:rFonts w:ascii="Aptos Display" w:hAnsi="Aptos Display"/>
          <w:color w:val="0F4761"/>
        </w:rPr>
        <w:t> </w:t>
      </w:r>
    </w:p>
    <w:p w:rsidR="000B35CC" w:rsidP="000B35CC" w:rsidRDefault="000B35CC" w14:paraId="01A59CD2" w14:textId="77777777">
      <w:pPr>
        <w:pStyle w:val="paragraph"/>
        <w:spacing w:before="0" w:beforeAutospacing="0" w:after="160" w:afterAutospacing="0"/>
        <w:textAlignment w:val="baseline"/>
      </w:pPr>
      <w:r>
        <w:rPr>
          <w:rStyle w:val="normaltextrun"/>
          <w:rFonts w:ascii="Aptos" w:hAnsi="Aptos" w:eastAsiaTheme="majorEastAsia"/>
        </w:rPr>
        <w:t xml:space="preserve">Here are some examples of evidence that each </w:t>
      </w:r>
      <w:r>
        <w:rPr>
          <w:rStyle w:val="normaltextrun"/>
          <w:rFonts w:ascii="Aptos" w:hAnsi="Aptos" w:eastAsiaTheme="majorEastAsia"/>
          <w:i/>
          <w:iCs/>
        </w:rPr>
        <w:t xml:space="preserve">sufficiently </w:t>
      </w:r>
      <w:r>
        <w:rPr>
          <w:rStyle w:val="normaltextrun"/>
          <w:rFonts w:ascii="Aptos" w:hAnsi="Aptos" w:eastAsiaTheme="majorEastAsia"/>
        </w:rPr>
        <w:t>establish that academic misconduct more likely than not occurred:</w:t>
      </w:r>
      <w:r>
        <w:rPr>
          <w:rStyle w:val="eop"/>
          <w:rFonts w:ascii="Aptos" w:hAnsi="Aptos" w:eastAsiaTheme="majorEastAsia"/>
        </w:rPr>
        <w:t> </w:t>
      </w:r>
    </w:p>
    <w:p w:rsidR="000B35CC" w:rsidP="000B35CC" w:rsidRDefault="000B35CC" w14:paraId="497DD5BE" w14:textId="77777777">
      <w:pPr>
        <w:pStyle w:val="paragraph"/>
        <w:numPr>
          <w:ilvl w:val="0"/>
          <w:numId w:val="14"/>
        </w:numPr>
        <w:ind w:left="1080" w:firstLine="0"/>
        <w:textAlignment w:val="baseline"/>
        <w:rPr>
          <w:rFonts w:ascii="Aptos" w:hAnsi="Aptos"/>
        </w:rPr>
      </w:pPr>
      <w:r>
        <w:rPr>
          <w:rStyle w:val="normaltextrun"/>
          <w:rFonts w:ascii="Aptos" w:hAnsi="Aptos" w:eastAsiaTheme="majorEastAsia"/>
        </w:rPr>
        <w:t>Lack of citations for ideas that were not discussed in class.</w:t>
      </w:r>
      <w:r>
        <w:rPr>
          <w:rStyle w:val="eop"/>
          <w:rFonts w:ascii="Aptos" w:hAnsi="Aptos" w:eastAsiaTheme="majorEastAsia"/>
        </w:rPr>
        <w:t> </w:t>
      </w:r>
    </w:p>
    <w:p w:rsidR="000B35CC" w:rsidP="000B35CC" w:rsidRDefault="000B35CC" w14:paraId="7B7DAF5D" w14:textId="77777777">
      <w:pPr>
        <w:pStyle w:val="paragraph"/>
        <w:numPr>
          <w:ilvl w:val="0"/>
          <w:numId w:val="14"/>
        </w:numPr>
        <w:ind w:left="1080" w:firstLine="0"/>
        <w:textAlignment w:val="baseline"/>
        <w:rPr>
          <w:rFonts w:ascii="Aptos" w:hAnsi="Aptos"/>
        </w:rPr>
      </w:pPr>
      <w:r>
        <w:rPr>
          <w:rStyle w:val="normaltextrun"/>
          <w:rFonts w:ascii="Aptos" w:hAnsi="Aptos" w:eastAsiaTheme="majorEastAsia"/>
        </w:rPr>
        <w:t>Similarity of code to other students’ idiosyncratic work; past and present. </w:t>
      </w:r>
      <w:r>
        <w:rPr>
          <w:rStyle w:val="eop"/>
          <w:rFonts w:ascii="Aptos" w:hAnsi="Aptos" w:eastAsiaTheme="majorEastAsia"/>
        </w:rPr>
        <w:t> </w:t>
      </w:r>
    </w:p>
    <w:p w:rsidR="000B35CC" w:rsidP="000B35CC" w:rsidRDefault="000B35CC" w14:paraId="1FBD8A2F" w14:textId="77777777">
      <w:pPr>
        <w:pStyle w:val="paragraph"/>
        <w:numPr>
          <w:ilvl w:val="0"/>
          <w:numId w:val="14"/>
        </w:numPr>
        <w:ind w:left="1080" w:firstLine="0"/>
        <w:textAlignment w:val="baseline"/>
        <w:rPr>
          <w:rFonts w:ascii="Aptos" w:hAnsi="Aptos"/>
        </w:rPr>
      </w:pPr>
      <w:r>
        <w:rPr>
          <w:rStyle w:val="normaltextrun"/>
          <w:rFonts w:ascii="Aptos" w:hAnsi="Aptos" w:eastAsiaTheme="majorEastAsia"/>
        </w:rPr>
        <w:lastRenderedPageBreak/>
        <w:t>Similarity of code to generative AI output.</w:t>
      </w:r>
      <w:r>
        <w:rPr>
          <w:rStyle w:val="eop"/>
          <w:rFonts w:ascii="Aptos" w:hAnsi="Aptos" w:eastAsiaTheme="majorEastAsia"/>
        </w:rPr>
        <w:t> </w:t>
      </w:r>
    </w:p>
    <w:p w:rsidR="000B35CC" w:rsidP="000B35CC" w:rsidRDefault="000B35CC" w14:paraId="456AE93E" w14:textId="77777777">
      <w:pPr>
        <w:pStyle w:val="paragraph"/>
        <w:numPr>
          <w:ilvl w:val="0"/>
          <w:numId w:val="14"/>
        </w:numPr>
        <w:ind w:left="1080" w:firstLine="0"/>
        <w:textAlignment w:val="baseline"/>
        <w:rPr>
          <w:rFonts w:ascii="Aptos" w:hAnsi="Aptos"/>
        </w:rPr>
      </w:pPr>
      <w:r>
        <w:rPr>
          <w:rStyle w:val="normaltextrun"/>
          <w:rFonts w:ascii="Aptos" w:hAnsi="Aptos" w:eastAsiaTheme="majorEastAsia"/>
        </w:rPr>
        <w:t>Discrepancies in coding style.</w:t>
      </w:r>
      <w:r>
        <w:rPr>
          <w:rStyle w:val="eop"/>
          <w:rFonts w:ascii="Aptos" w:hAnsi="Aptos" w:eastAsiaTheme="majorEastAsia"/>
        </w:rPr>
        <w:t> </w:t>
      </w:r>
    </w:p>
    <w:p w:rsidR="000B35CC" w:rsidP="000B35CC" w:rsidRDefault="000B35CC" w14:paraId="3182C3E5" w14:textId="77777777">
      <w:pPr>
        <w:pStyle w:val="paragraph"/>
        <w:numPr>
          <w:ilvl w:val="0"/>
          <w:numId w:val="14"/>
        </w:numPr>
        <w:ind w:left="1080" w:firstLine="0"/>
        <w:textAlignment w:val="baseline"/>
        <w:rPr>
          <w:rFonts w:ascii="Aptos" w:hAnsi="Aptos"/>
        </w:rPr>
      </w:pPr>
      <w:r>
        <w:rPr>
          <w:rStyle w:val="normaltextrun"/>
          <w:rFonts w:ascii="Aptos" w:hAnsi="Aptos" w:eastAsiaTheme="majorEastAsia"/>
        </w:rPr>
        <w:t>Statements from project partners who witness misconduct on their team.</w:t>
      </w:r>
      <w:r>
        <w:rPr>
          <w:rStyle w:val="eop"/>
          <w:rFonts w:ascii="Aptos" w:hAnsi="Aptos" w:eastAsiaTheme="majorEastAsia"/>
        </w:rPr>
        <w:t> </w:t>
      </w:r>
    </w:p>
    <w:p w:rsidR="000B35CC" w:rsidP="000B35CC" w:rsidRDefault="000B35CC" w14:paraId="00A1EFE7" w14:textId="77777777">
      <w:pPr>
        <w:pStyle w:val="paragraph"/>
        <w:numPr>
          <w:ilvl w:val="0"/>
          <w:numId w:val="15"/>
        </w:numPr>
        <w:ind w:left="1080" w:firstLine="0"/>
        <w:textAlignment w:val="baseline"/>
        <w:rPr>
          <w:rFonts w:ascii="Aptos" w:hAnsi="Aptos"/>
        </w:rPr>
      </w:pPr>
      <w:r>
        <w:rPr>
          <w:rStyle w:val="normaltextrun"/>
          <w:rFonts w:ascii="Aptos" w:hAnsi="Aptos" w:eastAsiaTheme="majorEastAsia"/>
        </w:rPr>
        <w:t>A professor’s own eye-witness account of misconduct.</w:t>
      </w:r>
      <w:r>
        <w:rPr>
          <w:rStyle w:val="eop"/>
          <w:rFonts w:ascii="Aptos" w:hAnsi="Aptos" w:eastAsiaTheme="majorEastAsia"/>
        </w:rPr>
        <w:t> </w:t>
      </w:r>
    </w:p>
    <w:p w:rsidR="000B35CC" w:rsidP="000B35CC" w:rsidRDefault="000B35CC" w14:paraId="5F7D1DE0" w14:textId="77777777">
      <w:pPr>
        <w:pStyle w:val="paragraph"/>
        <w:spacing w:before="0" w:beforeAutospacing="0" w:after="160" w:afterAutospacing="0"/>
        <w:textAlignment w:val="baseline"/>
      </w:pPr>
      <w:r>
        <w:rPr>
          <w:rStyle w:val="normaltextrun"/>
          <w:rFonts w:ascii="Aptos" w:hAnsi="Aptos" w:eastAsiaTheme="majorEastAsia"/>
        </w:rPr>
        <w:t xml:space="preserve">None of these forms of evidence establish that academic misconduct occurred “beyond reasonable doubt” or with “moral certainty.” That level of certainty is neither necessary nor warranted to make academic misconduct allegations at </w:t>
      </w:r>
      <w:r>
        <w:rPr>
          <w:rStyle w:val="normaltextrun"/>
          <w:rFonts w:ascii="Aptos" w:hAnsi="Aptos" w:eastAsiaTheme="majorEastAsia"/>
          <w:i/>
          <w:iCs/>
        </w:rPr>
        <w:t xml:space="preserve">any </w:t>
      </w:r>
      <w:r>
        <w:rPr>
          <w:rStyle w:val="normaltextrun"/>
          <w:rFonts w:ascii="Aptos" w:hAnsi="Aptos" w:eastAsiaTheme="majorEastAsia"/>
        </w:rPr>
        <w:t>of our peer institutions. (see appendix)</w:t>
      </w:r>
      <w:r>
        <w:rPr>
          <w:rStyle w:val="eop"/>
          <w:rFonts w:ascii="Aptos" w:hAnsi="Aptos" w:eastAsiaTheme="majorEastAsia"/>
        </w:rPr>
        <w:t> </w:t>
      </w:r>
    </w:p>
    <w:p w:rsidR="000B35CC" w:rsidP="000B35CC" w:rsidRDefault="000B35CC" w14:paraId="5DEFF39D" w14:textId="77777777">
      <w:pPr>
        <w:pStyle w:val="paragraph"/>
        <w:spacing w:before="0" w:beforeAutospacing="0" w:after="160" w:afterAutospacing="0"/>
        <w:textAlignment w:val="baseline"/>
      </w:pPr>
      <w:r>
        <w:rPr>
          <w:rStyle w:val="normaltextrun"/>
          <w:rFonts w:ascii="Aptos" w:hAnsi="Aptos" w:eastAsiaTheme="majorEastAsia"/>
        </w:rPr>
        <w:t xml:space="preserve">Sometimes evidence can be made stronger with circumstantial evidence that might </w:t>
      </w:r>
      <w:r>
        <w:rPr>
          <w:rStyle w:val="normaltextrun"/>
          <w:rFonts w:ascii="Aptos" w:hAnsi="Aptos" w:eastAsiaTheme="majorEastAsia"/>
          <w:i/>
          <w:iCs/>
        </w:rPr>
        <w:t xml:space="preserve">not be </w:t>
      </w:r>
      <w:r>
        <w:rPr>
          <w:rStyle w:val="normaltextrun"/>
          <w:rFonts w:ascii="Aptos" w:hAnsi="Aptos" w:eastAsiaTheme="majorEastAsia"/>
        </w:rPr>
        <w:t>sufficient by itself. For example:</w:t>
      </w:r>
      <w:r>
        <w:rPr>
          <w:rStyle w:val="eop"/>
          <w:rFonts w:ascii="Aptos" w:hAnsi="Aptos" w:eastAsiaTheme="majorEastAsia"/>
        </w:rPr>
        <w:t> </w:t>
      </w:r>
    </w:p>
    <w:p w:rsidR="000B35CC" w:rsidP="000B35CC" w:rsidRDefault="000B35CC" w14:paraId="5961C026" w14:textId="77777777">
      <w:pPr>
        <w:pStyle w:val="paragraph"/>
        <w:numPr>
          <w:ilvl w:val="0"/>
          <w:numId w:val="16"/>
        </w:numPr>
        <w:ind w:left="1080" w:firstLine="0"/>
        <w:textAlignment w:val="baseline"/>
        <w:rPr>
          <w:rFonts w:ascii="Aptos" w:hAnsi="Aptos"/>
        </w:rPr>
      </w:pPr>
      <w:r>
        <w:rPr>
          <w:rStyle w:val="normaltextrun"/>
          <w:rFonts w:ascii="Aptos" w:hAnsi="Aptos" w:eastAsiaTheme="majorEastAsia"/>
        </w:rPr>
        <w:t>Students sitting next to each other in class</w:t>
      </w:r>
      <w:r>
        <w:rPr>
          <w:rStyle w:val="eop"/>
          <w:rFonts w:ascii="Aptos" w:hAnsi="Aptos" w:eastAsiaTheme="majorEastAsia"/>
        </w:rPr>
        <w:t> </w:t>
      </w:r>
    </w:p>
    <w:p w:rsidR="000B35CC" w:rsidP="000B35CC" w:rsidRDefault="000B35CC" w14:paraId="16156426" w14:textId="77777777">
      <w:pPr>
        <w:pStyle w:val="paragraph"/>
        <w:numPr>
          <w:ilvl w:val="0"/>
          <w:numId w:val="16"/>
        </w:numPr>
        <w:ind w:left="1080" w:firstLine="0"/>
        <w:textAlignment w:val="baseline"/>
        <w:rPr>
          <w:rFonts w:ascii="Aptos" w:hAnsi="Aptos"/>
        </w:rPr>
      </w:pPr>
      <w:r>
        <w:rPr>
          <w:rStyle w:val="normaltextrun"/>
          <w:rFonts w:ascii="Aptos" w:hAnsi="Aptos" w:eastAsiaTheme="majorEastAsia"/>
        </w:rPr>
        <w:t>Students living or traveling together</w:t>
      </w:r>
      <w:r>
        <w:rPr>
          <w:rStyle w:val="eop"/>
          <w:rFonts w:ascii="Aptos" w:hAnsi="Aptos" w:eastAsiaTheme="majorEastAsia"/>
        </w:rPr>
        <w:t> </w:t>
      </w:r>
    </w:p>
    <w:p w:rsidR="000B35CC" w:rsidP="000B35CC" w:rsidRDefault="000B35CC" w14:paraId="4DAFC053" w14:textId="77777777">
      <w:pPr>
        <w:pStyle w:val="paragraph"/>
        <w:numPr>
          <w:ilvl w:val="0"/>
          <w:numId w:val="16"/>
        </w:numPr>
        <w:ind w:left="1080" w:firstLine="0"/>
        <w:textAlignment w:val="baseline"/>
        <w:rPr>
          <w:rFonts w:ascii="Aptos" w:hAnsi="Aptos"/>
        </w:rPr>
      </w:pPr>
      <w:r w:rsidRPr="23944019">
        <w:rPr>
          <w:rStyle w:val="normaltextrun"/>
          <w:rFonts w:ascii="Aptos" w:hAnsi="Aptos" w:eastAsiaTheme="majorEastAsia"/>
        </w:rPr>
        <w:t>Students submitting work at around the same time or from similar IP addresses</w:t>
      </w:r>
      <w:r w:rsidRPr="23944019">
        <w:rPr>
          <w:rStyle w:val="eop"/>
          <w:rFonts w:ascii="Aptos" w:hAnsi="Aptos" w:eastAsiaTheme="majorEastAsia"/>
        </w:rPr>
        <w:t> </w:t>
      </w:r>
    </w:p>
    <w:p w:rsidR="23944019" w:rsidP="23944019" w:rsidRDefault="23944019" w14:paraId="4934A7CC" w14:textId="6CAC4E9A">
      <w:pPr>
        <w:pStyle w:val="paragraph"/>
        <w:spacing w:before="0" w:beforeAutospacing="0" w:after="160" w:afterAutospacing="0"/>
        <w:rPr>
          <w:rStyle w:val="normaltextrun"/>
          <w:rFonts w:ascii="Aptos" w:hAnsi="Aptos" w:eastAsiaTheme="majorEastAsia"/>
        </w:rPr>
      </w:pPr>
    </w:p>
    <w:p w:rsidR="000B35CC" w:rsidP="000B35CC" w:rsidRDefault="000B35CC" w14:paraId="6A7204AB" w14:textId="77777777">
      <w:pPr>
        <w:pStyle w:val="paragraph"/>
        <w:spacing w:before="0" w:beforeAutospacing="0" w:after="160" w:afterAutospacing="0"/>
        <w:textAlignment w:val="baseline"/>
      </w:pPr>
      <w:r>
        <w:rPr>
          <w:rStyle w:val="normaltextrun"/>
          <w:rFonts w:ascii="Aptos" w:hAnsi="Aptos" w:eastAsiaTheme="majorEastAsia"/>
        </w:rPr>
        <w:t>As always, faculty use their best judgment to fairly consider whether such circumstantial evidence is relevant to the situation.</w:t>
      </w:r>
      <w:r>
        <w:rPr>
          <w:rStyle w:val="eop"/>
          <w:rFonts w:ascii="Aptos" w:hAnsi="Aptos" w:eastAsiaTheme="majorEastAsia"/>
        </w:rPr>
        <w:t> </w:t>
      </w:r>
    </w:p>
    <w:p w:rsidR="000B35CC" w:rsidP="000B35CC" w:rsidRDefault="000B35CC" w14:paraId="332A1021" w14:textId="77777777">
      <w:pPr>
        <w:pStyle w:val="paragraph"/>
        <w:spacing w:before="0" w:beforeAutospacing="0" w:after="160" w:afterAutospacing="0"/>
        <w:textAlignment w:val="baseline"/>
      </w:pPr>
      <w:r>
        <w:rPr>
          <w:rStyle w:val="normaltextrun"/>
          <w:rFonts w:ascii="Aptos" w:hAnsi="Aptos" w:eastAsiaTheme="majorEastAsia"/>
        </w:rPr>
        <w:t>Faculty should strive to ground their misconduct case in concrete evidence. They should not allow personal feelings, positive or negative, about students to cloud the issue. If faculty are concerned about their personal feelings impacting their judgment, they should feel comfortable seeking another professor to evaluate the evidence.</w:t>
      </w:r>
      <w:r>
        <w:rPr>
          <w:rStyle w:val="eop"/>
          <w:rFonts w:ascii="Aptos" w:hAnsi="Aptos" w:eastAsiaTheme="majorEastAsia"/>
        </w:rPr>
        <w:t> </w:t>
      </w:r>
    </w:p>
    <w:p w:rsidR="000B35CC" w:rsidP="000B35CC" w:rsidRDefault="000B35CC" w14:paraId="6FB98D10" w14:textId="77777777">
      <w:pPr>
        <w:pStyle w:val="Heading2"/>
      </w:pPr>
      <w:r>
        <w:rPr>
          <w:rStyle w:val="normaltextrun"/>
          <w:rFonts w:ascii="Aptos Display" w:hAnsi="Aptos Display"/>
          <w:color w:val="0F4761"/>
        </w:rPr>
        <w:t>Appealing academic misconduct findings on CSSE assignments</w:t>
      </w:r>
      <w:r>
        <w:rPr>
          <w:rStyle w:val="eop"/>
          <w:rFonts w:ascii="Aptos Display" w:hAnsi="Aptos Display"/>
          <w:color w:val="0F4761"/>
        </w:rPr>
        <w:t> </w:t>
      </w:r>
    </w:p>
    <w:p w:rsidR="000B35CC" w:rsidP="000B35CC" w:rsidRDefault="000B35CC" w14:paraId="3C659F2A" w14:textId="77777777">
      <w:pPr>
        <w:pStyle w:val="paragraph"/>
        <w:spacing w:before="0" w:beforeAutospacing="0" w:after="160" w:afterAutospacing="0"/>
        <w:textAlignment w:val="baseline"/>
      </w:pPr>
      <w:r>
        <w:rPr>
          <w:rStyle w:val="normaltextrun"/>
          <w:rFonts w:ascii="Aptos" w:hAnsi="Aptos" w:eastAsiaTheme="majorEastAsia"/>
        </w:rPr>
        <w:t>When confronted with a false accusation of academic misconduct, students should provide direct evidence as to their innocence, such as citations that the professor may have missed, email threads, and chat transcripts. Evidence is what is most likely to persuade faculty who charge you with misconduct.</w:t>
      </w:r>
      <w:r>
        <w:rPr>
          <w:rStyle w:val="eop"/>
          <w:rFonts w:ascii="Aptos" w:hAnsi="Aptos" w:eastAsiaTheme="majorEastAsia"/>
        </w:rPr>
        <w:t> </w:t>
      </w:r>
    </w:p>
    <w:p w:rsidR="000B35CC" w:rsidP="000B35CC" w:rsidRDefault="000B35CC" w14:paraId="2197EDF2" w14:textId="77777777">
      <w:pPr>
        <w:pStyle w:val="paragraph"/>
        <w:spacing w:before="0" w:beforeAutospacing="0" w:after="160" w:afterAutospacing="0"/>
        <w:textAlignment w:val="baseline"/>
      </w:pPr>
      <w:r>
        <w:rPr>
          <w:rStyle w:val="normaltextrun"/>
          <w:rFonts w:ascii="Aptos" w:hAnsi="Aptos" w:eastAsiaTheme="majorEastAsia"/>
        </w:rPr>
        <w:t>We encourage students who are wrongfully accused to appeal to the Institute Rules and Discipline Committee. When doing so, please present direct evidence of your integrity. When appealing, it can be beneficial to get the advice of a trusted faculty member. Without evidence, there are minimal chances of correcting a false accusation.</w:t>
      </w:r>
      <w:r>
        <w:rPr>
          <w:rStyle w:val="eop"/>
          <w:rFonts w:ascii="Aptos" w:hAnsi="Aptos" w:eastAsiaTheme="majorEastAsia"/>
        </w:rPr>
        <w:t> </w:t>
      </w:r>
    </w:p>
    <w:p w:rsidR="000B35CC" w:rsidP="000B35CC" w:rsidRDefault="000B35CC" w14:paraId="5C900EAA" w14:textId="77777777">
      <w:pPr>
        <w:pStyle w:val="paragraph"/>
        <w:spacing w:before="0" w:beforeAutospacing="0" w:after="160" w:afterAutospacing="0"/>
        <w:textAlignment w:val="baseline"/>
      </w:pPr>
      <w:r>
        <w:rPr>
          <w:rStyle w:val="pagebreaktextspan"/>
          <w:rFonts w:eastAsiaTheme="majorEastAsia"/>
        </w:rPr>
        <w:t> </w:t>
      </w:r>
      <w:r>
        <w:rPr>
          <w:rStyle w:val="eop"/>
          <w:rFonts w:ascii="Aptos" w:hAnsi="Aptos" w:eastAsiaTheme="majorEastAsia"/>
        </w:rPr>
        <w:t> </w:t>
      </w:r>
    </w:p>
    <w:p w:rsidR="000B35CC" w:rsidP="000B35CC" w:rsidRDefault="000B35CC" w14:paraId="1D8F80FA" w14:textId="77777777">
      <w:pPr>
        <w:pStyle w:val="Heading2"/>
      </w:pPr>
      <w:r>
        <w:rPr>
          <w:rStyle w:val="normaltextrun"/>
          <w:rFonts w:ascii="Aptos Display" w:hAnsi="Aptos Display"/>
          <w:color w:val="0F4761"/>
          <w:sz w:val="40"/>
          <w:szCs w:val="40"/>
        </w:rPr>
        <w:t xml:space="preserve">Appendix: </w:t>
      </w:r>
      <w:r>
        <w:rPr>
          <w:rStyle w:val="normaltextrun"/>
          <w:rFonts w:ascii="Aptos Display" w:hAnsi="Aptos Display"/>
          <w:i/>
          <w:iCs/>
          <w:color w:val="0F4761"/>
          <w:sz w:val="40"/>
          <w:szCs w:val="40"/>
        </w:rPr>
        <w:t xml:space="preserve">Preponderance of evidence </w:t>
      </w:r>
      <w:r>
        <w:rPr>
          <w:rStyle w:val="normaltextrun"/>
          <w:rFonts w:ascii="Aptos Display" w:hAnsi="Aptos Display"/>
          <w:color w:val="0F4761"/>
          <w:sz w:val="40"/>
          <w:szCs w:val="40"/>
        </w:rPr>
        <w:t>is appropriate</w:t>
      </w:r>
      <w:r>
        <w:rPr>
          <w:rStyle w:val="eop"/>
          <w:rFonts w:ascii="Aptos Display" w:hAnsi="Aptos Display"/>
          <w:color w:val="0F4761"/>
          <w:sz w:val="40"/>
          <w:szCs w:val="40"/>
        </w:rPr>
        <w:t> </w:t>
      </w:r>
    </w:p>
    <w:p w:rsidR="000B35CC" w:rsidP="000B35CC" w:rsidRDefault="000B35CC" w14:paraId="2553BBE8" w14:textId="77777777">
      <w:pPr>
        <w:pStyle w:val="paragraph"/>
        <w:spacing w:before="0" w:beforeAutospacing="0" w:after="160" w:afterAutospacing="0"/>
        <w:textAlignment w:val="baseline"/>
      </w:pPr>
      <w:r>
        <w:rPr>
          <w:rStyle w:val="normaltextrun"/>
          <w:rFonts w:ascii="Aptos" w:hAnsi="Aptos" w:eastAsiaTheme="majorEastAsia"/>
        </w:rPr>
        <w:t xml:space="preserve">The aim of adopting this standard is to reduce uncertainty about reporting academic misconduct. Despite the prevalence of the preponderance of evidence standard among our peer institutions (see below), some observers might worry that the preponderance of evidence </w:t>
      </w:r>
      <w:r>
        <w:rPr>
          <w:rStyle w:val="normaltextrun"/>
          <w:rFonts w:ascii="Aptos" w:hAnsi="Aptos" w:eastAsiaTheme="majorEastAsia"/>
        </w:rPr>
        <w:lastRenderedPageBreak/>
        <w:t xml:space="preserve">standard is too low given the gravity of academic misconduct charges. Faculty may worry about whether it is ethical or fair for students to go through the academic misconduct process when faculty are anything less than </w:t>
      </w:r>
      <w:r>
        <w:rPr>
          <w:rStyle w:val="normaltextrun"/>
          <w:rFonts w:ascii="Aptos" w:hAnsi="Aptos" w:eastAsiaTheme="majorEastAsia"/>
          <w:i/>
          <w:iCs/>
        </w:rPr>
        <w:t xml:space="preserve">absolutely </w:t>
      </w:r>
      <w:r>
        <w:rPr>
          <w:rStyle w:val="normaltextrun"/>
          <w:rFonts w:ascii="Aptos" w:hAnsi="Aptos" w:eastAsiaTheme="majorEastAsia"/>
        </w:rPr>
        <w:t>certain that misconduct occurred. We can reconcile with these concerns by examining how we handle more serious forms of misconduct on campus, keeping in mind our educational mission, and relying on the faculty of the Institute Rules and Discipline Committee to help us out when our judgment fails.</w:t>
      </w:r>
      <w:r>
        <w:rPr>
          <w:rStyle w:val="eop"/>
          <w:rFonts w:ascii="Aptos" w:hAnsi="Aptos" w:eastAsiaTheme="majorEastAsia"/>
        </w:rPr>
        <w:t> </w:t>
      </w:r>
    </w:p>
    <w:p w:rsidR="000B35CC" w:rsidP="000B35CC" w:rsidRDefault="000B35CC" w14:paraId="185C78E4" w14:textId="77777777">
      <w:pPr>
        <w:pStyle w:val="paragraph"/>
        <w:spacing w:before="0" w:beforeAutospacing="0" w:after="160" w:afterAutospacing="0"/>
        <w:textAlignment w:val="baseline"/>
      </w:pPr>
      <w:r>
        <w:rPr>
          <w:rStyle w:val="normaltextrun"/>
          <w:rFonts w:ascii="Aptos" w:hAnsi="Aptos" w:eastAsiaTheme="majorEastAsia"/>
        </w:rPr>
        <w:t xml:space="preserve">While Rose-Hulman does not name a standard of evidence in the Rules and Procedures for handling academic misconduct, we can look to our guidance for handling non-academic misconduct. Specifically, Rose-Hulman </w:t>
      </w:r>
      <w:r>
        <w:rPr>
          <w:rStyle w:val="normaltextrun"/>
          <w:rFonts w:ascii="Aptos" w:hAnsi="Aptos" w:eastAsiaTheme="majorEastAsia"/>
          <w:i/>
          <w:iCs/>
        </w:rPr>
        <w:t xml:space="preserve">does </w:t>
      </w:r>
      <w:r>
        <w:rPr>
          <w:rStyle w:val="normaltextrun"/>
          <w:rFonts w:ascii="Aptos" w:hAnsi="Aptos" w:eastAsiaTheme="majorEastAsia"/>
        </w:rPr>
        <w:t xml:space="preserve">use the preponderance of evidence standard by name to handle </w:t>
      </w:r>
      <w:hyperlink w:tgtFrame="_blank" w:history="1" r:id="rId12">
        <w:r>
          <w:rPr>
            <w:rStyle w:val="normaltextrun"/>
            <w:rFonts w:ascii="Aptos" w:hAnsi="Aptos" w:eastAsiaTheme="majorEastAsia"/>
            <w:color w:val="467886"/>
            <w:u w:val="single"/>
          </w:rPr>
          <w:t>Title IX violations</w:t>
        </w:r>
      </w:hyperlink>
      <w:r>
        <w:rPr>
          <w:rStyle w:val="normaltextrun"/>
          <w:rFonts w:ascii="Aptos" w:hAnsi="Aptos" w:eastAsiaTheme="majorEastAsia"/>
        </w:rPr>
        <w:t>. The staff who decide Title IX violations face the same problem as faculty who decide academic misconduct cases: neither have the investigative tools of law enforcement to conclude serious matters beyond reasonable doubt. That is precisely why Title IX Coordinators are empowered by Rose-Hulman's policies to make their determinations with the lower preponderance of evidence standard. It follows that our standard of evidence for academic misconduct would also be similar. Faculty do not have the investigative tools of law enforcement and cannot realistically decide whether academic misconduct occurred beyond reasonable doubt.</w:t>
      </w:r>
      <w:r>
        <w:rPr>
          <w:rStyle w:val="eop"/>
          <w:rFonts w:ascii="Aptos" w:hAnsi="Aptos" w:eastAsiaTheme="majorEastAsia"/>
        </w:rPr>
        <w:t> </w:t>
      </w:r>
    </w:p>
    <w:p w:rsidR="000B35CC" w:rsidP="000B35CC" w:rsidRDefault="000B35CC" w14:paraId="2E9692DA" w14:textId="77777777">
      <w:pPr>
        <w:pStyle w:val="paragraph"/>
        <w:spacing w:before="0" w:beforeAutospacing="0" w:after="160" w:afterAutospacing="0"/>
        <w:textAlignment w:val="baseline"/>
      </w:pPr>
      <w:r>
        <w:rPr>
          <w:rStyle w:val="normaltextrun"/>
          <w:rFonts w:ascii="Aptos" w:hAnsi="Aptos" w:eastAsiaTheme="majorEastAsia"/>
        </w:rPr>
        <w:t>If there are ever any doubts about a situation's integrity, it is better to have educational albeit awkward conversations with students, than to not have conversations at all. It may feel uncomfortable to discuss the prospect of academic misconduct when the evidence seems to only point 51% toward misconduct. All parties can take comfort that a first offense does not result in further penalties, students can appeal wrongly made accusations of misconduct, and that all appeals and repeat offenses will be reviewed carefully and fairly by the Institute Rule and Discipline Committee. While our rules and procedures afford a great deal of deference to faculty who report misconduct, in practice, our appeals process ensures that no individual faculty member is left as the student's sole judge and jury.</w:t>
      </w:r>
      <w:r>
        <w:rPr>
          <w:rStyle w:val="eop"/>
          <w:rFonts w:ascii="Aptos" w:hAnsi="Aptos" w:eastAsiaTheme="majorEastAsia"/>
        </w:rPr>
        <w:t> </w:t>
      </w:r>
    </w:p>
    <w:p w:rsidR="000B35CC" w:rsidP="000B35CC" w:rsidRDefault="000B35CC" w14:paraId="618C8EBC" w14:textId="77777777">
      <w:pPr>
        <w:pStyle w:val="paragraph"/>
        <w:spacing w:before="0" w:beforeAutospacing="0" w:after="160" w:afterAutospacing="0"/>
        <w:textAlignment w:val="baseline"/>
      </w:pPr>
      <w:r>
        <w:rPr>
          <w:rStyle w:val="normaltextrun"/>
          <w:rFonts w:ascii="Aptos" w:hAnsi="Aptos" w:eastAsiaTheme="majorEastAsia"/>
        </w:rPr>
        <w:t>For these reasons, the preponderance of evidence is enough, although individual faculty may choose a higher standard for themselves.</w:t>
      </w:r>
      <w:r>
        <w:rPr>
          <w:rStyle w:val="eop"/>
          <w:rFonts w:ascii="Aptos" w:hAnsi="Aptos" w:eastAsiaTheme="majorEastAsia"/>
        </w:rPr>
        <w:t> </w:t>
      </w:r>
    </w:p>
    <w:p w:rsidR="000B35CC" w:rsidP="000B35CC" w:rsidRDefault="000B35CC" w14:paraId="684C9E75" w14:textId="77777777">
      <w:pPr>
        <w:pStyle w:val="paragraph"/>
        <w:spacing w:before="0" w:beforeAutospacing="0" w:after="160" w:afterAutospacing="0"/>
        <w:textAlignment w:val="baseline"/>
      </w:pPr>
      <w:r>
        <w:rPr>
          <w:rStyle w:val="pagebreaktextspan"/>
          <w:rFonts w:eastAsiaTheme="majorEastAsia"/>
        </w:rPr>
        <w:t> </w:t>
      </w:r>
      <w:r>
        <w:rPr>
          <w:rStyle w:val="eop"/>
          <w:rFonts w:ascii="Aptos" w:hAnsi="Aptos" w:eastAsiaTheme="majorEastAsia"/>
        </w:rPr>
        <w:t> </w:t>
      </w:r>
    </w:p>
    <w:p w:rsidR="000B35CC" w:rsidP="000B35CC" w:rsidRDefault="000B35CC" w14:paraId="5E67D860" w14:textId="77777777">
      <w:pPr>
        <w:pStyle w:val="Heading3"/>
      </w:pPr>
      <w:r>
        <w:rPr>
          <w:rStyle w:val="normaltextrun"/>
          <w:rFonts w:ascii="Aptos Display" w:hAnsi="Aptos Display"/>
          <w:color w:val="0F4761"/>
          <w:sz w:val="32"/>
          <w:szCs w:val="32"/>
        </w:rPr>
        <w:t>Use of the preponderance of evidence standard among peer institutions</w:t>
      </w:r>
      <w:r>
        <w:rPr>
          <w:rStyle w:val="eop"/>
          <w:rFonts w:ascii="Aptos Display" w:hAnsi="Aptos Display"/>
          <w:color w:val="0F4761"/>
          <w:sz w:val="32"/>
          <w:szCs w:val="32"/>
        </w:rPr>
        <w:t> </w:t>
      </w:r>
    </w:p>
    <w:p w:rsidR="000B35CC" w:rsidP="000B35CC" w:rsidRDefault="000B35CC" w14:paraId="50E4CDF7" w14:textId="77777777">
      <w:pPr>
        <w:pStyle w:val="paragraph"/>
        <w:spacing w:before="0" w:beforeAutospacing="0" w:after="160" w:afterAutospacing="0"/>
        <w:textAlignment w:val="baseline"/>
      </w:pPr>
      <w:r>
        <w:rPr>
          <w:rStyle w:val="normaltextrun"/>
          <w:rFonts w:ascii="Aptos" w:hAnsi="Aptos" w:eastAsiaTheme="majorEastAsia"/>
        </w:rPr>
        <w:t>The following peer institutions use the preponderance of evidence standard by name to determine whether academic misconduct occurred:</w:t>
      </w:r>
      <w:r>
        <w:rPr>
          <w:rStyle w:val="eop"/>
          <w:rFonts w:ascii="Aptos" w:hAnsi="Aptos" w:eastAsiaTheme="majorEastAsia"/>
        </w:rPr>
        <w:t> </w:t>
      </w:r>
    </w:p>
    <w:p w:rsidR="000B35CC" w:rsidP="000B35CC" w:rsidRDefault="000B35CC" w14:paraId="74BE5691" w14:textId="77777777">
      <w:pPr>
        <w:pStyle w:val="paragraph"/>
        <w:numPr>
          <w:ilvl w:val="0"/>
          <w:numId w:val="17"/>
        </w:numPr>
        <w:ind w:left="1080" w:firstLine="0"/>
        <w:textAlignment w:val="baseline"/>
        <w:rPr>
          <w:rFonts w:ascii="Aptos" w:hAnsi="Aptos"/>
        </w:rPr>
      </w:pPr>
      <w:r>
        <w:rPr>
          <w:rStyle w:val="normaltextrun"/>
          <w:rFonts w:ascii="Aptos" w:hAnsi="Aptos" w:eastAsiaTheme="majorEastAsia"/>
        </w:rPr>
        <w:t xml:space="preserve">Carnegie Mellon: </w:t>
      </w:r>
      <w:hyperlink w:tgtFrame="_blank" w:history="1" r:id="rId13">
        <w:r>
          <w:rPr>
            <w:rStyle w:val="normaltextrun"/>
            <w:rFonts w:ascii="Aptos" w:hAnsi="Aptos" w:eastAsiaTheme="majorEastAsia"/>
            <w:color w:val="467886"/>
            <w:u w:val="single"/>
          </w:rPr>
          <w:t>Course Level Review, Decision, and Action - The Word - Student Handbook - Carnegie Mellon University (cmu.edu)</w:t>
        </w:r>
      </w:hyperlink>
      <w:r>
        <w:rPr>
          <w:rStyle w:val="eop"/>
          <w:rFonts w:ascii="Aptos" w:hAnsi="Aptos" w:eastAsiaTheme="majorEastAsia"/>
        </w:rPr>
        <w:t> </w:t>
      </w:r>
    </w:p>
    <w:p w:rsidR="000B35CC" w:rsidP="000B35CC" w:rsidRDefault="000B35CC" w14:paraId="450BF0B6" w14:textId="77777777">
      <w:pPr>
        <w:pStyle w:val="paragraph"/>
        <w:numPr>
          <w:ilvl w:val="0"/>
          <w:numId w:val="17"/>
        </w:numPr>
        <w:ind w:left="1080" w:firstLine="0"/>
        <w:textAlignment w:val="baseline"/>
        <w:rPr>
          <w:rFonts w:ascii="Aptos" w:hAnsi="Aptos"/>
        </w:rPr>
      </w:pPr>
      <w:r>
        <w:rPr>
          <w:rStyle w:val="normaltextrun"/>
          <w:rFonts w:ascii="Aptos" w:hAnsi="Aptos" w:eastAsiaTheme="majorEastAsia"/>
        </w:rPr>
        <w:t xml:space="preserve">Duke University: </w:t>
      </w:r>
      <w:hyperlink w:tgtFrame="_blank" w:history="1" r:id="rId14">
        <w:r>
          <w:rPr>
            <w:rStyle w:val="normaltextrun"/>
            <w:rFonts w:ascii="Aptos" w:hAnsi="Aptos" w:eastAsiaTheme="majorEastAsia"/>
            <w:color w:val="467886"/>
            <w:u w:val="single"/>
          </w:rPr>
          <w:t>The Duke Community Standard (duke.edu)</w:t>
        </w:r>
      </w:hyperlink>
      <w:r>
        <w:rPr>
          <w:rStyle w:val="eop"/>
          <w:rFonts w:ascii="Aptos" w:hAnsi="Aptos" w:eastAsiaTheme="majorEastAsia"/>
        </w:rPr>
        <w:t> </w:t>
      </w:r>
    </w:p>
    <w:p w:rsidR="000B35CC" w:rsidP="000B35CC" w:rsidRDefault="000B35CC" w14:paraId="761E4FA7" w14:textId="77777777">
      <w:pPr>
        <w:pStyle w:val="paragraph"/>
        <w:numPr>
          <w:ilvl w:val="0"/>
          <w:numId w:val="17"/>
        </w:numPr>
        <w:ind w:left="1080" w:firstLine="0"/>
        <w:textAlignment w:val="baseline"/>
        <w:rPr>
          <w:rFonts w:ascii="Aptos" w:hAnsi="Aptos"/>
        </w:rPr>
      </w:pPr>
      <w:r>
        <w:rPr>
          <w:rStyle w:val="normaltextrun"/>
          <w:rFonts w:ascii="Aptos" w:hAnsi="Aptos" w:eastAsiaTheme="majorEastAsia"/>
        </w:rPr>
        <w:t xml:space="preserve">Indiana University: </w:t>
      </w:r>
      <w:hyperlink w:tgtFrame="_blank" w:history="1" w:anchor=":~:text=The%20board%20holds%20a%20hearing%20on%20the%20issue,a%20finding%20of%20misconduct%2C%20the%20matter%20ends%20there." r:id="rId15">
        <w:r>
          <w:rPr>
            <w:rStyle w:val="normaltextrun"/>
            <w:rFonts w:ascii="Aptos" w:hAnsi="Aptos" w:eastAsiaTheme="majorEastAsia"/>
            <w:color w:val="467886"/>
            <w:u w:val="single"/>
          </w:rPr>
          <w:t>Part Two: A. Academic Misconduct: Disciplinary Procedures: IU Bloomington: III: Procedures: Code of Student Rights, Responsibilities, &amp; Conduct: Indiana University</w:t>
        </w:r>
      </w:hyperlink>
      <w:r>
        <w:rPr>
          <w:rStyle w:val="eop"/>
          <w:rFonts w:ascii="Aptos" w:hAnsi="Aptos" w:eastAsiaTheme="majorEastAsia"/>
        </w:rPr>
        <w:t> </w:t>
      </w:r>
    </w:p>
    <w:p w:rsidR="000B35CC" w:rsidP="000B35CC" w:rsidRDefault="000B35CC" w14:paraId="03E2BC32" w14:textId="77777777">
      <w:pPr>
        <w:pStyle w:val="paragraph"/>
        <w:numPr>
          <w:ilvl w:val="0"/>
          <w:numId w:val="17"/>
        </w:numPr>
        <w:ind w:left="1080" w:firstLine="0"/>
        <w:textAlignment w:val="baseline"/>
        <w:rPr>
          <w:rFonts w:ascii="Aptos" w:hAnsi="Aptos"/>
        </w:rPr>
      </w:pPr>
      <w:r>
        <w:rPr>
          <w:rStyle w:val="normaltextrun"/>
          <w:rFonts w:ascii="Aptos" w:hAnsi="Aptos" w:eastAsiaTheme="majorEastAsia"/>
        </w:rPr>
        <w:lastRenderedPageBreak/>
        <w:t xml:space="preserve">Milwaukee School of Engineering: </w:t>
      </w:r>
      <w:hyperlink w:tgtFrame="_blank" w:history="1" r:id="rId16">
        <w:r>
          <w:rPr>
            <w:rStyle w:val="normaltextrun"/>
            <w:rFonts w:ascii="Aptos" w:hAnsi="Aptos" w:eastAsiaTheme="majorEastAsia"/>
            <w:color w:val="467886"/>
            <w:u w:val="single"/>
          </w:rPr>
          <w:t>Student Conduct Code</w:t>
        </w:r>
      </w:hyperlink>
      <w:r>
        <w:rPr>
          <w:rStyle w:val="normaltextrun"/>
          <w:rFonts w:ascii="Aptos" w:hAnsi="Aptos" w:eastAsiaTheme="majorEastAsia"/>
        </w:rPr>
        <w:t xml:space="preserve"> (named the “preponderance of information”)</w:t>
      </w:r>
      <w:r>
        <w:rPr>
          <w:rStyle w:val="eop"/>
          <w:rFonts w:ascii="Aptos" w:hAnsi="Aptos" w:eastAsiaTheme="majorEastAsia"/>
        </w:rPr>
        <w:t> </w:t>
      </w:r>
    </w:p>
    <w:p w:rsidR="000B35CC" w:rsidP="000B35CC" w:rsidRDefault="000B35CC" w14:paraId="2C5A8DD3" w14:textId="77777777">
      <w:pPr>
        <w:pStyle w:val="paragraph"/>
        <w:numPr>
          <w:ilvl w:val="0"/>
          <w:numId w:val="17"/>
        </w:numPr>
        <w:ind w:left="1080" w:firstLine="0"/>
        <w:textAlignment w:val="baseline"/>
        <w:rPr>
          <w:rFonts w:ascii="Aptos" w:hAnsi="Aptos"/>
        </w:rPr>
      </w:pPr>
      <w:r>
        <w:rPr>
          <w:rStyle w:val="normaltextrun"/>
          <w:rFonts w:ascii="Aptos" w:hAnsi="Aptos" w:eastAsiaTheme="majorEastAsia"/>
        </w:rPr>
        <w:t xml:space="preserve">MIT: </w:t>
      </w:r>
      <w:hyperlink w:tgtFrame="_blank" w:history="1" r:id="rId17">
        <w:r>
          <w:rPr>
            <w:rStyle w:val="normaltextrun"/>
            <w:rFonts w:ascii="Aptos" w:hAnsi="Aptos" w:eastAsiaTheme="majorEastAsia"/>
            <w:color w:val="467886"/>
            <w:u w:val="single"/>
          </w:rPr>
          <w:t>IX. Hearing Procedures | Committee on Discipline</w:t>
        </w:r>
      </w:hyperlink>
      <w:r>
        <w:rPr>
          <w:rStyle w:val="eop"/>
          <w:rFonts w:ascii="Aptos" w:hAnsi="Aptos" w:eastAsiaTheme="majorEastAsia"/>
        </w:rPr>
        <w:t> </w:t>
      </w:r>
    </w:p>
    <w:p w:rsidR="000B35CC" w:rsidP="000B35CC" w:rsidRDefault="000B35CC" w14:paraId="28FFB251" w14:textId="77777777">
      <w:pPr>
        <w:pStyle w:val="paragraph"/>
        <w:numPr>
          <w:ilvl w:val="0"/>
          <w:numId w:val="17"/>
        </w:numPr>
        <w:ind w:left="1080" w:firstLine="0"/>
        <w:textAlignment w:val="baseline"/>
        <w:rPr>
          <w:rFonts w:ascii="Aptos" w:hAnsi="Aptos"/>
        </w:rPr>
      </w:pPr>
      <w:r>
        <w:rPr>
          <w:rStyle w:val="normaltextrun"/>
          <w:rFonts w:ascii="Aptos" w:hAnsi="Aptos" w:eastAsiaTheme="majorEastAsia"/>
        </w:rPr>
        <w:t xml:space="preserve">Olin College of Engineering: </w:t>
      </w:r>
      <w:hyperlink w:tgtFrame="_blank" w:history="1" r:id="rId18">
        <w:r>
          <w:rPr>
            <w:rStyle w:val="normaltextrun"/>
            <w:rFonts w:ascii="Aptos" w:hAnsi="Aptos" w:eastAsiaTheme="majorEastAsia"/>
            <w:color w:val="467886"/>
            <w:u w:val="single"/>
          </w:rPr>
          <w:t>Student Rights and the Hearing Process (olin.edu)</w:t>
        </w:r>
      </w:hyperlink>
      <w:r>
        <w:rPr>
          <w:rStyle w:val="eop"/>
          <w:rFonts w:ascii="Aptos" w:hAnsi="Aptos" w:eastAsiaTheme="majorEastAsia"/>
        </w:rPr>
        <w:t> </w:t>
      </w:r>
    </w:p>
    <w:p w:rsidR="000B35CC" w:rsidP="000B35CC" w:rsidRDefault="000B35CC" w14:paraId="74689F05" w14:textId="77777777">
      <w:pPr>
        <w:pStyle w:val="paragraph"/>
        <w:numPr>
          <w:ilvl w:val="0"/>
          <w:numId w:val="17"/>
        </w:numPr>
        <w:ind w:left="1080" w:firstLine="0"/>
        <w:textAlignment w:val="baseline"/>
        <w:rPr>
          <w:rFonts w:ascii="Aptos" w:hAnsi="Aptos"/>
        </w:rPr>
      </w:pPr>
      <w:r>
        <w:rPr>
          <w:rStyle w:val="normaltextrun"/>
          <w:rFonts w:ascii="Aptos" w:hAnsi="Aptos" w:eastAsiaTheme="majorEastAsia"/>
        </w:rPr>
        <w:t xml:space="preserve">Purdue University: </w:t>
      </w:r>
      <w:hyperlink w:tgtFrame="_blank" w:history="1" r:id="rId19">
        <w:r>
          <w:rPr>
            <w:rStyle w:val="normaltextrun"/>
            <w:rFonts w:ascii="Aptos" w:hAnsi="Aptos" w:eastAsiaTheme="majorEastAsia"/>
            <w:color w:val="467886"/>
            <w:u w:val="single"/>
          </w:rPr>
          <w:t>Responding to Academic Dishonesty - Office of Student Rights and Responsibilities - Purdue University</w:t>
        </w:r>
      </w:hyperlink>
      <w:r>
        <w:rPr>
          <w:rStyle w:val="eop"/>
          <w:rFonts w:ascii="Aptos" w:hAnsi="Aptos" w:eastAsiaTheme="majorEastAsia"/>
        </w:rPr>
        <w:t> </w:t>
      </w:r>
    </w:p>
    <w:p w:rsidR="000B35CC" w:rsidP="000B35CC" w:rsidRDefault="000B35CC" w14:paraId="6CA97B99" w14:textId="77777777">
      <w:pPr>
        <w:pStyle w:val="paragraph"/>
        <w:numPr>
          <w:ilvl w:val="0"/>
          <w:numId w:val="17"/>
        </w:numPr>
        <w:ind w:left="1080" w:firstLine="0"/>
        <w:textAlignment w:val="baseline"/>
        <w:rPr>
          <w:rFonts w:ascii="Aptos" w:hAnsi="Aptos"/>
        </w:rPr>
      </w:pPr>
      <w:r>
        <w:rPr>
          <w:rStyle w:val="normaltextrun"/>
          <w:rFonts w:ascii="Aptos" w:hAnsi="Aptos" w:eastAsiaTheme="majorEastAsia"/>
        </w:rPr>
        <w:t xml:space="preserve">University of Chicago: </w:t>
      </w:r>
      <w:hyperlink w:tgtFrame="_blank" w:history="1" r:id="rId20">
        <w:r>
          <w:rPr>
            <w:rStyle w:val="normaltextrun"/>
            <w:rFonts w:ascii="Aptos" w:hAnsi="Aptos" w:eastAsiaTheme="majorEastAsia"/>
            <w:color w:val="467886"/>
            <w:u w:val="single"/>
          </w:rPr>
          <w:t>University Disciplinary Systems | Student Manual | The University of Chicago (uchicago.edu)</w:t>
        </w:r>
      </w:hyperlink>
      <w:r>
        <w:rPr>
          <w:rStyle w:val="normaltextrun"/>
          <w:rFonts w:ascii="Aptos" w:hAnsi="Aptos" w:eastAsiaTheme="majorEastAsia"/>
        </w:rPr>
        <w:t> </w:t>
      </w:r>
      <w:r>
        <w:rPr>
          <w:rStyle w:val="eop"/>
          <w:rFonts w:ascii="Aptos" w:hAnsi="Aptos" w:eastAsiaTheme="majorEastAsia"/>
        </w:rPr>
        <w:t> </w:t>
      </w:r>
    </w:p>
    <w:p w:rsidR="000B35CC" w:rsidP="000B35CC" w:rsidRDefault="000B35CC" w14:paraId="3CF7954B" w14:textId="77777777">
      <w:pPr>
        <w:pStyle w:val="paragraph"/>
        <w:numPr>
          <w:ilvl w:val="0"/>
          <w:numId w:val="17"/>
        </w:numPr>
        <w:ind w:left="1080" w:firstLine="0"/>
        <w:textAlignment w:val="baseline"/>
        <w:rPr>
          <w:rFonts w:ascii="Aptos" w:hAnsi="Aptos"/>
        </w:rPr>
      </w:pPr>
      <w:r>
        <w:rPr>
          <w:rStyle w:val="normaltextrun"/>
          <w:rFonts w:ascii="Aptos" w:hAnsi="Aptos" w:eastAsiaTheme="majorEastAsia"/>
        </w:rPr>
        <w:t xml:space="preserve">University of Illinois: </w:t>
      </w:r>
      <w:hyperlink w:tgtFrame="_blank" w:history="1" r:id="rId21">
        <w:r>
          <w:rPr>
            <w:rStyle w:val="normaltextrun"/>
            <w:rFonts w:ascii="Aptos" w:hAnsi="Aptos" w:eastAsiaTheme="majorEastAsia"/>
            <w:color w:val="467886"/>
            <w:u w:val="single"/>
          </w:rPr>
          <w:t>Part 4, Article 1 » Student Code » Illinois</w:t>
        </w:r>
      </w:hyperlink>
      <w:r>
        <w:rPr>
          <w:rStyle w:val="normaltextrun"/>
          <w:rFonts w:ascii="Aptos" w:hAnsi="Aptos" w:eastAsiaTheme="majorEastAsia"/>
        </w:rPr>
        <w:t xml:space="preserve"> (named "probably more true than untrue")</w:t>
      </w:r>
      <w:r>
        <w:rPr>
          <w:rStyle w:val="eop"/>
          <w:rFonts w:ascii="Aptos" w:hAnsi="Aptos" w:eastAsiaTheme="majorEastAsia"/>
        </w:rPr>
        <w:t> </w:t>
      </w:r>
    </w:p>
    <w:p w:rsidR="000B35CC" w:rsidP="000B35CC" w:rsidRDefault="000B35CC" w14:paraId="012729B4" w14:textId="77777777">
      <w:pPr>
        <w:pStyle w:val="paragraph"/>
        <w:numPr>
          <w:ilvl w:val="0"/>
          <w:numId w:val="17"/>
        </w:numPr>
        <w:ind w:left="1080" w:firstLine="0"/>
        <w:textAlignment w:val="baseline"/>
        <w:rPr>
          <w:rFonts w:ascii="Aptos" w:hAnsi="Aptos"/>
        </w:rPr>
      </w:pPr>
      <w:r>
        <w:rPr>
          <w:rStyle w:val="normaltextrun"/>
          <w:rFonts w:ascii="Aptos" w:hAnsi="Aptos" w:eastAsiaTheme="majorEastAsia"/>
        </w:rPr>
        <w:t xml:space="preserve">Virginia Tech: </w:t>
      </w:r>
      <w:hyperlink w:tgtFrame="_blank" w:history="1" r:id="rId22">
        <w:r>
          <w:rPr>
            <w:rStyle w:val="normaltextrun"/>
            <w:rFonts w:ascii="Aptos" w:hAnsi="Aptos" w:eastAsiaTheme="majorEastAsia"/>
            <w:color w:val="467886"/>
            <w:u w:val="single"/>
          </w:rPr>
          <w:t>Frequently Asked Questions | Office of Undergraduate Academic Integrity | Virginia Tech (vt.edu)</w:t>
        </w:r>
      </w:hyperlink>
      <w:r>
        <w:rPr>
          <w:rStyle w:val="eop"/>
          <w:rFonts w:ascii="Aptos" w:hAnsi="Aptos" w:eastAsiaTheme="majorEastAsia"/>
        </w:rPr>
        <w:t> </w:t>
      </w:r>
    </w:p>
    <w:p w:rsidR="000B35CC" w:rsidP="000B35CC" w:rsidRDefault="000B35CC" w14:paraId="56778E7E" w14:textId="77777777">
      <w:pPr>
        <w:pStyle w:val="paragraph"/>
        <w:spacing w:before="0" w:beforeAutospacing="0" w:after="160" w:afterAutospacing="0"/>
        <w:textAlignment w:val="baseline"/>
      </w:pPr>
      <w:r>
        <w:rPr>
          <w:rStyle w:val="normaltextrun"/>
          <w:rFonts w:ascii="Aptos" w:hAnsi="Aptos" w:eastAsiaTheme="majorEastAsia"/>
        </w:rPr>
        <w:t xml:space="preserve">Like Rose-Hulman, not all peer institutions elect to name their standard. Georgia Tech, Harvey Mudd, Rochester Institute of Technology, Stanford University, and Stevens Institute of Technology do not formally name their standard. Rochester Institute of Technology's policy </w:t>
      </w:r>
      <w:hyperlink w:tgtFrame="_blank" w:history="1" r:id="rId23">
        <w:r>
          <w:rPr>
            <w:rStyle w:val="normaltextrun"/>
            <w:rFonts w:ascii="Aptos" w:hAnsi="Aptos" w:eastAsiaTheme="majorEastAsia"/>
            <w:color w:val="467886"/>
            <w:u w:val="single"/>
          </w:rPr>
          <w:t>actively refuses</w:t>
        </w:r>
      </w:hyperlink>
      <w:r>
        <w:rPr>
          <w:rStyle w:val="normaltextrun"/>
          <w:rFonts w:ascii="Aptos" w:hAnsi="Aptos" w:eastAsiaTheme="majorEastAsia"/>
        </w:rPr>
        <w:t xml:space="preserve"> to define their standard and instead purports the "sole discretion" of the chair of their Academic Integrity Committee to decide whether misconduct occurred.</w:t>
      </w:r>
      <w:r>
        <w:rPr>
          <w:rStyle w:val="eop"/>
          <w:rFonts w:ascii="Aptos" w:hAnsi="Aptos" w:eastAsiaTheme="majorEastAsia"/>
        </w:rPr>
        <w:t> </w:t>
      </w:r>
    </w:p>
    <w:p w:rsidR="000B35CC" w:rsidP="000B35CC" w:rsidRDefault="000B35CC" w14:paraId="43A26924" w14:textId="77777777">
      <w:pPr>
        <w:pStyle w:val="paragraph"/>
        <w:spacing w:before="0" w:beforeAutospacing="0" w:after="160" w:afterAutospacing="0"/>
        <w:textAlignment w:val="baseline"/>
      </w:pPr>
      <w:r>
        <w:rPr>
          <w:rStyle w:val="normaltextrun"/>
          <w:rFonts w:ascii="Aptos" w:hAnsi="Aptos" w:eastAsiaTheme="majorEastAsia"/>
        </w:rPr>
        <w:t xml:space="preserve">Other schools apply the standards inconsistently. Notre Dame and Pomona College use the higher </w:t>
      </w:r>
      <w:r>
        <w:rPr>
          <w:rStyle w:val="normaltextrun"/>
          <w:rFonts w:ascii="Aptos" w:hAnsi="Aptos" w:eastAsiaTheme="majorEastAsia"/>
          <w:i/>
          <w:iCs/>
        </w:rPr>
        <w:t>clear and convincing</w:t>
      </w:r>
      <w:r>
        <w:rPr>
          <w:rStyle w:val="normaltextrun"/>
          <w:rFonts w:ascii="Aptos" w:hAnsi="Aptos" w:eastAsiaTheme="majorEastAsia"/>
        </w:rPr>
        <w:t xml:space="preserve"> standard for students’ academic misconduct but use the lower preponderance of evidence standard to handle faculty academic misconduct. Faculty at the University of Illinois only need a preponderance of evidence to charge a student, but their language suggests that students might need to bring clear and convincing evidence of their</w:t>
      </w:r>
      <w:r>
        <w:rPr>
          <w:rStyle w:val="normaltextrun"/>
          <w:rFonts w:ascii="Aptos" w:hAnsi="Aptos" w:eastAsiaTheme="majorEastAsia"/>
          <w:i/>
          <w:iCs/>
        </w:rPr>
        <w:t xml:space="preserve"> innocence </w:t>
      </w:r>
      <w:r>
        <w:rPr>
          <w:rStyle w:val="normaltextrun"/>
          <w:rFonts w:ascii="Aptos" w:hAnsi="Aptos" w:eastAsiaTheme="majorEastAsia"/>
        </w:rPr>
        <w:t>to successfully appeal the faculty’s determination. Even so, all these schools appear to use the preponderance of evidence standard to handle Title IX cases.</w:t>
      </w:r>
      <w:r>
        <w:rPr>
          <w:rStyle w:val="eop"/>
          <w:rFonts w:ascii="Aptos" w:hAnsi="Aptos" w:eastAsiaTheme="majorEastAsia"/>
        </w:rPr>
        <w:t> </w:t>
      </w:r>
    </w:p>
    <w:p w:rsidR="00B64FDF" w:rsidRDefault="00B64FDF" w14:paraId="09082DB6" w14:textId="77777777"/>
    <w:sectPr w:rsidR="00B64FDF">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MS" w:author="Mohan, Sriram" w:date="2024-08-21T15:00:36" w:id="1786982596">
    <w:p w:rsidR="7275F7AC" w:rsidRDefault="7275F7AC" w14:paraId="35E1A48A" w14:textId="19DC576D">
      <w:pPr>
        <w:pStyle w:val="CommentText"/>
      </w:pPr>
      <w:r w:rsidR="7275F7AC">
        <w:rPr/>
        <w:t>Should we leave instructor out?</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35E1A48A"/>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A7C9AF8" w16cex:dateUtc="2024-08-21T19:00:36.569Z"/>
</w16cex:commentsExtensible>
</file>

<file path=word/commentsIds.xml><?xml version="1.0" encoding="utf-8"?>
<w16cid:commentsIds xmlns:mc="http://schemas.openxmlformats.org/markup-compatibility/2006" xmlns:w16cid="http://schemas.microsoft.com/office/word/2016/wordml/cid" mc:Ignorable="w16cid">
  <w16cid:commentId w16cid:paraId="35E1A48A" w16cid:durableId="1A7C9A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3268" w:rsidP="00770460" w:rsidRDefault="00273268" w14:paraId="4A2A0F34" w14:textId="77777777">
      <w:pPr>
        <w:spacing w:after="0" w:line="240" w:lineRule="auto"/>
      </w:pPr>
      <w:r>
        <w:separator/>
      </w:r>
    </w:p>
  </w:endnote>
  <w:endnote w:type="continuationSeparator" w:id="0">
    <w:p w:rsidR="00273268" w:rsidP="00770460" w:rsidRDefault="00273268" w14:paraId="7C77E2D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3268" w:rsidP="00770460" w:rsidRDefault="00273268" w14:paraId="047126E1" w14:textId="77777777">
      <w:pPr>
        <w:spacing w:after="0" w:line="240" w:lineRule="auto"/>
      </w:pPr>
      <w:r>
        <w:separator/>
      </w:r>
    </w:p>
  </w:footnote>
  <w:footnote w:type="continuationSeparator" w:id="0">
    <w:p w:rsidR="00273268" w:rsidP="00770460" w:rsidRDefault="00273268" w14:paraId="3CD01AA3"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264BC"/>
    <w:multiLevelType w:val="multilevel"/>
    <w:tmpl w:val="868070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2674ED9"/>
    <w:multiLevelType w:val="multilevel"/>
    <w:tmpl w:val="25883F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609EBC6"/>
    <w:multiLevelType w:val="hybridMultilevel"/>
    <w:tmpl w:val="9962F13E"/>
    <w:lvl w:ilvl="0" w:tplc="89421CD0">
      <w:start w:val="1"/>
      <w:numFmt w:val="bullet"/>
      <w:lvlText w:val=""/>
      <w:lvlJc w:val="left"/>
      <w:pPr>
        <w:ind w:left="720" w:hanging="360"/>
      </w:pPr>
      <w:rPr>
        <w:rFonts w:hint="default" w:ascii="Symbol" w:hAnsi="Symbol"/>
      </w:rPr>
    </w:lvl>
    <w:lvl w:ilvl="1" w:tplc="B2027806">
      <w:start w:val="1"/>
      <w:numFmt w:val="bullet"/>
      <w:lvlText w:val="o"/>
      <w:lvlJc w:val="left"/>
      <w:pPr>
        <w:ind w:left="1440" w:hanging="360"/>
      </w:pPr>
      <w:rPr>
        <w:rFonts w:hint="default" w:ascii="Courier New" w:hAnsi="Courier New" w:cs="Times New Roman"/>
      </w:rPr>
    </w:lvl>
    <w:lvl w:ilvl="2" w:tplc="11926F0C">
      <w:start w:val="1"/>
      <w:numFmt w:val="bullet"/>
      <w:lvlText w:val=""/>
      <w:lvlJc w:val="left"/>
      <w:pPr>
        <w:ind w:left="2160" w:hanging="360"/>
      </w:pPr>
      <w:rPr>
        <w:rFonts w:hint="default" w:ascii="Wingdings" w:hAnsi="Wingdings"/>
      </w:rPr>
    </w:lvl>
    <w:lvl w:ilvl="3" w:tplc="9B769D34">
      <w:start w:val="1"/>
      <w:numFmt w:val="bullet"/>
      <w:lvlText w:val=""/>
      <w:lvlJc w:val="left"/>
      <w:pPr>
        <w:ind w:left="2880" w:hanging="360"/>
      </w:pPr>
      <w:rPr>
        <w:rFonts w:hint="default" w:ascii="Symbol" w:hAnsi="Symbol"/>
      </w:rPr>
    </w:lvl>
    <w:lvl w:ilvl="4" w:tplc="796A699E">
      <w:start w:val="1"/>
      <w:numFmt w:val="bullet"/>
      <w:lvlText w:val="o"/>
      <w:lvlJc w:val="left"/>
      <w:pPr>
        <w:ind w:left="3600" w:hanging="360"/>
      </w:pPr>
      <w:rPr>
        <w:rFonts w:hint="default" w:ascii="Courier New" w:hAnsi="Courier New" w:cs="Times New Roman"/>
      </w:rPr>
    </w:lvl>
    <w:lvl w:ilvl="5" w:tplc="6A24863C">
      <w:start w:val="1"/>
      <w:numFmt w:val="bullet"/>
      <w:lvlText w:val=""/>
      <w:lvlJc w:val="left"/>
      <w:pPr>
        <w:ind w:left="4320" w:hanging="360"/>
      </w:pPr>
      <w:rPr>
        <w:rFonts w:hint="default" w:ascii="Wingdings" w:hAnsi="Wingdings"/>
      </w:rPr>
    </w:lvl>
    <w:lvl w:ilvl="6" w:tplc="4C28F804">
      <w:start w:val="1"/>
      <w:numFmt w:val="bullet"/>
      <w:lvlText w:val=""/>
      <w:lvlJc w:val="left"/>
      <w:pPr>
        <w:ind w:left="5040" w:hanging="360"/>
      </w:pPr>
      <w:rPr>
        <w:rFonts w:hint="default" w:ascii="Symbol" w:hAnsi="Symbol"/>
      </w:rPr>
    </w:lvl>
    <w:lvl w:ilvl="7" w:tplc="74AC7C54">
      <w:start w:val="1"/>
      <w:numFmt w:val="bullet"/>
      <w:lvlText w:val="o"/>
      <w:lvlJc w:val="left"/>
      <w:pPr>
        <w:ind w:left="5760" w:hanging="360"/>
      </w:pPr>
      <w:rPr>
        <w:rFonts w:hint="default" w:ascii="Courier New" w:hAnsi="Courier New" w:cs="Times New Roman"/>
      </w:rPr>
    </w:lvl>
    <w:lvl w:ilvl="8" w:tplc="26F606DE">
      <w:start w:val="1"/>
      <w:numFmt w:val="bullet"/>
      <w:lvlText w:val=""/>
      <w:lvlJc w:val="left"/>
      <w:pPr>
        <w:ind w:left="6480" w:hanging="360"/>
      </w:pPr>
      <w:rPr>
        <w:rFonts w:hint="default" w:ascii="Wingdings" w:hAnsi="Wingdings"/>
      </w:rPr>
    </w:lvl>
  </w:abstractNum>
  <w:abstractNum w:abstractNumId="3" w15:restartNumberingAfterBreak="0">
    <w:nsid w:val="22380921"/>
    <w:multiLevelType w:val="multilevel"/>
    <w:tmpl w:val="D5FA73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4A1862"/>
    <w:multiLevelType w:val="multilevel"/>
    <w:tmpl w:val="41A011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79360FE"/>
    <w:multiLevelType w:val="multilevel"/>
    <w:tmpl w:val="6E1A78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2D363033"/>
    <w:multiLevelType w:val="hybridMultilevel"/>
    <w:tmpl w:val="856036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26B6ABB"/>
    <w:multiLevelType w:val="multilevel"/>
    <w:tmpl w:val="8E9C8D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35CD3F6E"/>
    <w:multiLevelType w:val="multilevel"/>
    <w:tmpl w:val="3356C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1B377D"/>
    <w:multiLevelType w:val="multilevel"/>
    <w:tmpl w:val="FE500F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411A3353"/>
    <w:multiLevelType w:val="multilevel"/>
    <w:tmpl w:val="5A562E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53398C90"/>
    <w:multiLevelType w:val="hybridMultilevel"/>
    <w:tmpl w:val="19229232"/>
    <w:lvl w:ilvl="0" w:tplc="2A1E21B4">
      <w:start w:val="1"/>
      <w:numFmt w:val="bullet"/>
      <w:lvlText w:val=""/>
      <w:lvlJc w:val="left"/>
      <w:pPr>
        <w:ind w:left="720" w:hanging="360"/>
      </w:pPr>
      <w:rPr>
        <w:rFonts w:hint="default" w:ascii="Symbol" w:hAnsi="Symbol"/>
      </w:rPr>
    </w:lvl>
    <w:lvl w:ilvl="1" w:tplc="7272DBC6">
      <w:start w:val="1"/>
      <w:numFmt w:val="bullet"/>
      <w:lvlText w:val="o"/>
      <w:lvlJc w:val="left"/>
      <w:pPr>
        <w:ind w:left="1440" w:hanging="360"/>
      </w:pPr>
      <w:rPr>
        <w:rFonts w:hint="default" w:ascii="Courier New" w:hAnsi="Courier New" w:cs="Times New Roman"/>
      </w:rPr>
    </w:lvl>
    <w:lvl w:ilvl="2" w:tplc="E918D0DC">
      <w:start w:val="1"/>
      <w:numFmt w:val="bullet"/>
      <w:lvlText w:val=""/>
      <w:lvlJc w:val="left"/>
      <w:pPr>
        <w:ind w:left="2160" w:hanging="360"/>
      </w:pPr>
      <w:rPr>
        <w:rFonts w:hint="default" w:ascii="Wingdings" w:hAnsi="Wingdings"/>
      </w:rPr>
    </w:lvl>
    <w:lvl w:ilvl="3" w:tplc="34E2499A">
      <w:start w:val="1"/>
      <w:numFmt w:val="bullet"/>
      <w:lvlText w:val=""/>
      <w:lvlJc w:val="left"/>
      <w:pPr>
        <w:ind w:left="2880" w:hanging="360"/>
      </w:pPr>
      <w:rPr>
        <w:rFonts w:hint="default" w:ascii="Symbol" w:hAnsi="Symbol"/>
      </w:rPr>
    </w:lvl>
    <w:lvl w:ilvl="4" w:tplc="1AEAFD12">
      <w:start w:val="1"/>
      <w:numFmt w:val="bullet"/>
      <w:lvlText w:val="o"/>
      <w:lvlJc w:val="left"/>
      <w:pPr>
        <w:ind w:left="3600" w:hanging="360"/>
      </w:pPr>
      <w:rPr>
        <w:rFonts w:hint="default" w:ascii="Courier New" w:hAnsi="Courier New" w:cs="Times New Roman"/>
      </w:rPr>
    </w:lvl>
    <w:lvl w:ilvl="5" w:tplc="2D325998">
      <w:start w:val="1"/>
      <w:numFmt w:val="bullet"/>
      <w:lvlText w:val=""/>
      <w:lvlJc w:val="left"/>
      <w:pPr>
        <w:ind w:left="4320" w:hanging="360"/>
      </w:pPr>
      <w:rPr>
        <w:rFonts w:hint="default" w:ascii="Wingdings" w:hAnsi="Wingdings"/>
      </w:rPr>
    </w:lvl>
    <w:lvl w:ilvl="6" w:tplc="9BBAD6C2">
      <w:start w:val="1"/>
      <w:numFmt w:val="bullet"/>
      <w:lvlText w:val=""/>
      <w:lvlJc w:val="left"/>
      <w:pPr>
        <w:ind w:left="5040" w:hanging="360"/>
      </w:pPr>
      <w:rPr>
        <w:rFonts w:hint="default" w:ascii="Symbol" w:hAnsi="Symbol"/>
      </w:rPr>
    </w:lvl>
    <w:lvl w:ilvl="7" w:tplc="8A7AFB68">
      <w:start w:val="1"/>
      <w:numFmt w:val="bullet"/>
      <w:lvlText w:val="o"/>
      <w:lvlJc w:val="left"/>
      <w:pPr>
        <w:ind w:left="5760" w:hanging="360"/>
      </w:pPr>
      <w:rPr>
        <w:rFonts w:hint="default" w:ascii="Courier New" w:hAnsi="Courier New" w:cs="Times New Roman"/>
      </w:rPr>
    </w:lvl>
    <w:lvl w:ilvl="8" w:tplc="6B0C398A">
      <w:start w:val="1"/>
      <w:numFmt w:val="bullet"/>
      <w:lvlText w:val=""/>
      <w:lvlJc w:val="left"/>
      <w:pPr>
        <w:ind w:left="6480" w:hanging="360"/>
      </w:pPr>
      <w:rPr>
        <w:rFonts w:hint="default" w:ascii="Wingdings" w:hAnsi="Wingdings"/>
      </w:rPr>
    </w:lvl>
  </w:abstractNum>
  <w:abstractNum w:abstractNumId="12" w15:restartNumberingAfterBreak="0">
    <w:nsid w:val="5E623AC5"/>
    <w:multiLevelType w:val="hybridMultilevel"/>
    <w:tmpl w:val="69AE9B80"/>
    <w:lvl w:ilvl="0" w:tplc="201E6950">
      <w:start w:val="1"/>
      <w:numFmt w:val="bullet"/>
      <w:lvlText w:val=""/>
      <w:lvlJc w:val="left"/>
      <w:pPr>
        <w:ind w:left="720" w:hanging="360"/>
      </w:pPr>
      <w:rPr>
        <w:rFonts w:hint="default" w:ascii="Symbol" w:hAnsi="Symbol"/>
      </w:rPr>
    </w:lvl>
    <w:lvl w:ilvl="1" w:tplc="A17EFE62">
      <w:start w:val="1"/>
      <w:numFmt w:val="bullet"/>
      <w:lvlText w:val="o"/>
      <w:lvlJc w:val="left"/>
      <w:pPr>
        <w:ind w:left="1440" w:hanging="360"/>
      </w:pPr>
      <w:rPr>
        <w:rFonts w:hint="default" w:ascii="Courier New" w:hAnsi="Courier New" w:cs="Times New Roman"/>
      </w:rPr>
    </w:lvl>
    <w:lvl w:ilvl="2" w:tplc="ABFEAB32">
      <w:start w:val="1"/>
      <w:numFmt w:val="bullet"/>
      <w:lvlText w:val=""/>
      <w:lvlJc w:val="left"/>
      <w:pPr>
        <w:ind w:left="2160" w:hanging="360"/>
      </w:pPr>
      <w:rPr>
        <w:rFonts w:hint="default" w:ascii="Wingdings" w:hAnsi="Wingdings"/>
      </w:rPr>
    </w:lvl>
    <w:lvl w:ilvl="3" w:tplc="14543188">
      <w:start w:val="1"/>
      <w:numFmt w:val="bullet"/>
      <w:lvlText w:val=""/>
      <w:lvlJc w:val="left"/>
      <w:pPr>
        <w:ind w:left="2880" w:hanging="360"/>
      </w:pPr>
      <w:rPr>
        <w:rFonts w:hint="default" w:ascii="Symbol" w:hAnsi="Symbol"/>
      </w:rPr>
    </w:lvl>
    <w:lvl w:ilvl="4" w:tplc="AA32AA30">
      <w:start w:val="1"/>
      <w:numFmt w:val="bullet"/>
      <w:lvlText w:val="o"/>
      <w:lvlJc w:val="left"/>
      <w:pPr>
        <w:ind w:left="3600" w:hanging="360"/>
      </w:pPr>
      <w:rPr>
        <w:rFonts w:hint="default" w:ascii="Courier New" w:hAnsi="Courier New" w:cs="Times New Roman"/>
      </w:rPr>
    </w:lvl>
    <w:lvl w:ilvl="5" w:tplc="982092BC">
      <w:start w:val="1"/>
      <w:numFmt w:val="bullet"/>
      <w:lvlText w:val=""/>
      <w:lvlJc w:val="left"/>
      <w:pPr>
        <w:ind w:left="4320" w:hanging="360"/>
      </w:pPr>
      <w:rPr>
        <w:rFonts w:hint="default" w:ascii="Wingdings" w:hAnsi="Wingdings"/>
      </w:rPr>
    </w:lvl>
    <w:lvl w:ilvl="6" w:tplc="A79C7C8C">
      <w:start w:val="1"/>
      <w:numFmt w:val="bullet"/>
      <w:lvlText w:val=""/>
      <w:lvlJc w:val="left"/>
      <w:pPr>
        <w:ind w:left="5040" w:hanging="360"/>
      </w:pPr>
      <w:rPr>
        <w:rFonts w:hint="default" w:ascii="Symbol" w:hAnsi="Symbol"/>
      </w:rPr>
    </w:lvl>
    <w:lvl w:ilvl="7" w:tplc="A44ED0C2">
      <w:start w:val="1"/>
      <w:numFmt w:val="bullet"/>
      <w:lvlText w:val="o"/>
      <w:lvlJc w:val="left"/>
      <w:pPr>
        <w:ind w:left="5760" w:hanging="360"/>
      </w:pPr>
      <w:rPr>
        <w:rFonts w:hint="default" w:ascii="Courier New" w:hAnsi="Courier New" w:cs="Times New Roman"/>
      </w:rPr>
    </w:lvl>
    <w:lvl w:ilvl="8" w:tplc="3E9A2040">
      <w:start w:val="1"/>
      <w:numFmt w:val="bullet"/>
      <w:lvlText w:val=""/>
      <w:lvlJc w:val="left"/>
      <w:pPr>
        <w:ind w:left="6480" w:hanging="360"/>
      </w:pPr>
      <w:rPr>
        <w:rFonts w:hint="default" w:ascii="Wingdings" w:hAnsi="Wingdings"/>
      </w:rPr>
    </w:lvl>
  </w:abstractNum>
  <w:abstractNum w:abstractNumId="13" w15:restartNumberingAfterBreak="0">
    <w:nsid w:val="7243C8A7"/>
    <w:multiLevelType w:val="hybridMultilevel"/>
    <w:tmpl w:val="6A2207DA"/>
    <w:lvl w:ilvl="0" w:tplc="B33809C0">
      <w:start w:val="1"/>
      <w:numFmt w:val="bullet"/>
      <w:lvlText w:val=""/>
      <w:lvlJc w:val="left"/>
      <w:pPr>
        <w:ind w:left="720" w:hanging="360"/>
      </w:pPr>
      <w:rPr>
        <w:rFonts w:hint="default" w:ascii="Symbol" w:hAnsi="Symbol"/>
      </w:rPr>
    </w:lvl>
    <w:lvl w:ilvl="1" w:tplc="4EBCEB2E">
      <w:start w:val="1"/>
      <w:numFmt w:val="bullet"/>
      <w:lvlText w:val="o"/>
      <w:lvlJc w:val="left"/>
      <w:pPr>
        <w:ind w:left="1440" w:hanging="360"/>
      </w:pPr>
      <w:rPr>
        <w:rFonts w:hint="default" w:ascii="Courier New" w:hAnsi="Courier New" w:cs="Times New Roman"/>
      </w:rPr>
    </w:lvl>
    <w:lvl w:ilvl="2" w:tplc="F69A2B50">
      <w:start w:val="1"/>
      <w:numFmt w:val="bullet"/>
      <w:lvlText w:val=""/>
      <w:lvlJc w:val="left"/>
      <w:pPr>
        <w:ind w:left="2160" w:hanging="360"/>
      </w:pPr>
      <w:rPr>
        <w:rFonts w:hint="default" w:ascii="Wingdings" w:hAnsi="Wingdings"/>
      </w:rPr>
    </w:lvl>
    <w:lvl w:ilvl="3" w:tplc="EC04F3BE">
      <w:start w:val="1"/>
      <w:numFmt w:val="bullet"/>
      <w:lvlText w:val=""/>
      <w:lvlJc w:val="left"/>
      <w:pPr>
        <w:ind w:left="2880" w:hanging="360"/>
      </w:pPr>
      <w:rPr>
        <w:rFonts w:hint="default" w:ascii="Symbol" w:hAnsi="Symbol"/>
      </w:rPr>
    </w:lvl>
    <w:lvl w:ilvl="4" w:tplc="8BC21434">
      <w:start w:val="1"/>
      <w:numFmt w:val="bullet"/>
      <w:lvlText w:val="o"/>
      <w:lvlJc w:val="left"/>
      <w:pPr>
        <w:ind w:left="3600" w:hanging="360"/>
      </w:pPr>
      <w:rPr>
        <w:rFonts w:hint="default" w:ascii="Courier New" w:hAnsi="Courier New" w:cs="Times New Roman"/>
      </w:rPr>
    </w:lvl>
    <w:lvl w:ilvl="5" w:tplc="63C2A7CE">
      <w:start w:val="1"/>
      <w:numFmt w:val="bullet"/>
      <w:lvlText w:val=""/>
      <w:lvlJc w:val="left"/>
      <w:pPr>
        <w:ind w:left="4320" w:hanging="360"/>
      </w:pPr>
      <w:rPr>
        <w:rFonts w:hint="default" w:ascii="Wingdings" w:hAnsi="Wingdings"/>
      </w:rPr>
    </w:lvl>
    <w:lvl w:ilvl="6" w:tplc="06CC0A90">
      <w:start w:val="1"/>
      <w:numFmt w:val="bullet"/>
      <w:lvlText w:val=""/>
      <w:lvlJc w:val="left"/>
      <w:pPr>
        <w:ind w:left="5040" w:hanging="360"/>
      </w:pPr>
      <w:rPr>
        <w:rFonts w:hint="default" w:ascii="Symbol" w:hAnsi="Symbol"/>
      </w:rPr>
    </w:lvl>
    <w:lvl w:ilvl="7" w:tplc="A62216F0">
      <w:start w:val="1"/>
      <w:numFmt w:val="bullet"/>
      <w:lvlText w:val="o"/>
      <w:lvlJc w:val="left"/>
      <w:pPr>
        <w:ind w:left="5760" w:hanging="360"/>
      </w:pPr>
      <w:rPr>
        <w:rFonts w:hint="default" w:ascii="Courier New" w:hAnsi="Courier New" w:cs="Times New Roman"/>
      </w:rPr>
    </w:lvl>
    <w:lvl w:ilvl="8" w:tplc="4488A2FE">
      <w:start w:val="1"/>
      <w:numFmt w:val="bullet"/>
      <w:lvlText w:val=""/>
      <w:lvlJc w:val="left"/>
      <w:pPr>
        <w:ind w:left="6480" w:hanging="360"/>
      </w:pPr>
      <w:rPr>
        <w:rFonts w:hint="default" w:ascii="Wingdings" w:hAnsi="Wingdings"/>
      </w:rPr>
    </w:lvl>
  </w:abstractNum>
  <w:abstractNum w:abstractNumId="14" w15:restartNumberingAfterBreak="0">
    <w:nsid w:val="780C24A7"/>
    <w:multiLevelType w:val="hybridMultilevel"/>
    <w:tmpl w:val="A65A75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7D003A37"/>
    <w:multiLevelType w:val="multilevel"/>
    <w:tmpl w:val="22C0AB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7EEB5B7B"/>
    <w:multiLevelType w:val="multilevel"/>
    <w:tmpl w:val="91A856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1"/>
  </w:num>
  <w:num w:numId="2">
    <w:abstractNumId w:val="7"/>
  </w:num>
  <w:num w:numId="3">
    <w:abstractNumId w:val="0"/>
  </w:num>
  <w:num w:numId="4">
    <w:abstractNumId w:val="5"/>
  </w:num>
  <w:num w:numId="5">
    <w:abstractNumId w:val="10"/>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2"/>
  </w:num>
  <w:num w:numId="10">
    <w:abstractNumId w:val="13"/>
  </w:num>
  <w:num w:numId="11">
    <w:abstractNumId w:val="11"/>
  </w:num>
  <w:num w:numId="12">
    <w:abstractNumId w:val="8"/>
  </w:num>
  <w:num w:numId="13">
    <w:abstractNumId w:val="3"/>
  </w:num>
  <w:num w:numId="14">
    <w:abstractNumId w:val="9"/>
  </w:num>
  <w:num w:numId="15">
    <w:abstractNumId w:val="16"/>
  </w:num>
  <w:num w:numId="16">
    <w:abstractNumId w:val="15"/>
  </w:num>
  <w:num w:numId="17">
    <w:abstractNumId w:val="4"/>
  </w:num>
</w:numbering>
</file>

<file path=word/people.xml><?xml version="1.0" encoding="utf-8"?>
<w15:people xmlns:mc="http://schemas.openxmlformats.org/markup-compatibility/2006" xmlns:w15="http://schemas.microsoft.com/office/word/2012/wordml" mc:Ignorable="w15">
  <w15:person w15:author="Hewner, Mike">
    <w15:presenceInfo w15:providerId="None" w15:userId="Hewner, Mike"/>
  </w15:person>
  <w15:person w15:author="Mohan, Sriram">
    <w15:presenceInfo w15:providerId="AD" w15:userId="S::mohan@rose-hulman.edu::7ec61d5d-3202-4f1c-a81e-f1a4eff9a2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tru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FDF"/>
    <w:rsid w:val="00076EFE"/>
    <w:rsid w:val="000B35CC"/>
    <w:rsid w:val="0018016E"/>
    <w:rsid w:val="00273268"/>
    <w:rsid w:val="00277A67"/>
    <w:rsid w:val="002B1E98"/>
    <w:rsid w:val="00314A7C"/>
    <w:rsid w:val="00357C63"/>
    <w:rsid w:val="003A5E67"/>
    <w:rsid w:val="0042469B"/>
    <w:rsid w:val="0047336B"/>
    <w:rsid w:val="005C5573"/>
    <w:rsid w:val="00633A5A"/>
    <w:rsid w:val="006461EA"/>
    <w:rsid w:val="00770460"/>
    <w:rsid w:val="007B48B1"/>
    <w:rsid w:val="007C14B5"/>
    <w:rsid w:val="008242E4"/>
    <w:rsid w:val="009F00F5"/>
    <w:rsid w:val="00B53111"/>
    <w:rsid w:val="00B64FDF"/>
    <w:rsid w:val="00BD7BAC"/>
    <w:rsid w:val="00C75560"/>
    <w:rsid w:val="00CE79B5"/>
    <w:rsid w:val="00D11A09"/>
    <w:rsid w:val="00D81F5E"/>
    <w:rsid w:val="00DF3A84"/>
    <w:rsid w:val="00F66CF4"/>
    <w:rsid w:val="00F85C9C"/>
    <w:rsid w:val="01172EF3"/>
    <w:rsid w:val="020AC2B2"/>
    <w:rsid w:val="042CC442"/>
    <w:rsid w:val="07A0291B"/>
    <w:rsid w:val="0EF775C5"/>
    <w:rsid w:val="13083A97"/>
    <w:rsid w:val="159226FB"/>
    <w:rsid w:val="170F0797"/>
    <w:rsid w:val="23944019"/>
    <w:rsid w:val="41647779"/>
    <w:rsid w:val="57059250"/>
    <w:rsid w:val="5D7B9BB7"/>
    <w:rsid w:val="633B6824"/>
    <w:rsid w:val="68F5BADB"/>
    <w:rsid w:val="7275F7AC"/>
    <w:rsid w:val="7675166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822C60"/>
  <w15:chartTrackingRefBased/>
  <w15:docId w15:val="{7793F623-BDF5-43C4-9352-3CE84BEB6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B64FDF"/>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64FDF"/>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64F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4F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4F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4F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4F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4F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4FDF"/>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64FDF"/>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B64FDF"/>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B64FDF"/>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B64FDF"/>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B64FDF"/>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B64FDF"/>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B64FDF"/>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B64FDF"/>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B64FDF"/>
    <w:rPr>
      <w:rFonts w:eastAsiaTheme="majorEastAsia" w:cstheme="majorBidi"/>
      <w:color w:val="272727" w:themeColor="text1" w:themeTint="D8"/>
    </w:rPr>
  </w:style>
  <w:style w:type="paragraph" w:styleId="Title">
    <w:name w:val="Title"/>
    <w:basedOn w:val="Normal"/>
    <w:next w:val="Normal"/>
    <w:link w:val="TitleChar"/>
    <w:uiPriority w:val="10"/>
    <w:qFormat/>
    <w:rsid w:val="00B64FDF"/>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B64FDF"/>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B64FDF"/>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B64F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4FDF"/>
    <w:pPr>
      <w:spacing w:before="160"/>
      <w:jc w:val="center"/>
    </w:pPr>
    <w:rPr>
      <w:i/>
      <w:iCs/>
      <w:color w:val="404040" w:themeColor="text1" w:themeTint="BF"/>
    </w:rPr>
  </w:style>
  <w:style w:type="character" w:styleId="QuoteChar" w:customStyle="1">
    <w:name w:val="Quote Char"/>
    <w:basedOn w:val="DefaultParagraphFont"/>
    <w:link w:val="Quote"/>
    <w:uiPriority w:val="29"/>
    <w:rsid w:val="00B64FDF"/>
    <w:rPr>
      <w:i/>
      <w:iCs/>
      <w:color w:val="404040" w:themeColor="text1" w:themeTint="BF"/>
    </w:rPr>
  </w:style>
  <w:style w:type="paragraph" w:styleId="ListParagraph">
    <w:name w:val="List Paragraph"/>
    <w:basedOn w:val="Normal"/>
    <w:uiPriority w:val="34"/>
    <w:qFormat/>
    <w:rsid w:val="00B64FDF"/>
    <w:pPr>
      <w:ind w:left="720"/>
      <w:contextualSpacing/>
    </w:pPr>
  </w:style>
  <w:style w:type="character" w:styleId="IntenseEmphasis">
    <w:name w:val="Intense Emphasis"/>
    <w:basedOn w:val="DefaultParagraphFont"/>
    <w:uiPriority w:val="21"/>
    <w:qFormat/>
    <w:rsid w:val="00B64FDF"/>
    <w:rPr>
      <w:i/>
      <w:iCs/>
      <w:color w:val="0F4761" w:themeColor="accent1" w:themeShade="BF"/>
    </w:rPr>
  </w:style>
  <w:style w:type="paragraph" w:styleId="IntenseQuote">
    <w:name w:val="Intense Quote"/>
    <w:basedOn w:val="Normal"/>
    <w:next w:val="Normal"/>
    <w:link w:val="IntenseQuoteChar"/>
    <w:uiPriority w:val="30"/>
    <w:qFormat/>
    <w:rsid w:val="00B64FDF"/>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B64FDF"/>
    <w:rPr>
      <w:i/>
      <w:iCs/>
      <w:color w:val="0F4761" w:themeColor="accent1" w:themeShade="BF"/>
    </w:rPr>
  </w:style>
  <w:style w:type="character" w:styleId="IntenseReference">
    <w:name w:val="Intense Reference"/>
    <w:basedOn w:val="DefaultParagraphFont"/>
    <w:uiPriority w:val="32"/>
    <w:qFormat/>
    <w:rsid w:val="00B64FDF"/>
    <w:rPr>
      <w:b/>
      <w:bCs/>
      <w:smallCaps/>
      <w:color w:val="0F4761" w:themeColor="accent1" w:themeShade="BF"/>
      <w:spacing w:val="5"/>
    </w:rPr>
  </w:style>
  <w:style w:type="paragraph" w:styleId="paragraph" w:customStyle="1">
    <w:name w:val="paragraph"/>
    <w:basedOn w:val="Normal"/>
    <w:rsid w:val="0042469B"/>
    <w:pPr>
      <w:spacing w:before="100" w:beforeAutospacing="1" w:after="100" w:afterAutospacing="1" w:line="240" w:lineRule="auto"/>
    </w:pPr>
    <w:rPr>
      <w:rFonts w:ascii="Times New Roman" w:hAnsi="Times New Roman" w:eastAsia="Times New Roman" w:cs="Times New Roman"/>
      <w:kern w:val="0"/>
      <w14:ligatures w14:val="none"/>
    </w:rPr>
  </w:style>
  <w:style w:type="character" w:styleId="normaltextrun" w:customStyle="1">
    <w:name w:val="normaltextrun"/>
    <w:basedOn w:val="DefaultParagraphFont"/>
    <w:rsid w:val="0042469B"/>
  </w:style>
  <w:style w:type="character" w:styleId="eop" w:customStyle="1">
    <w:name w:val="eop"/>
    <w:basedOn w:val="DefaultParagraphFont"/>
    <w:rsid w:val="0042469B"/>
  </w:style>
  <w:style w:type="character" w:styleId="scxw29591276" w:customStyle="1">
    <w:name w:val="scxw29591276"/>
    <w:basedOn w:val="DefaultParagraphFont"/>
    <w:rsid w:val="0042469B"/>
  </w:style>
  <w:style w:type="paragraph" w:styleId="Header">
    <w:name w:val="header"/>
    <w:basedOn w:val="Normal"/>
    <w:link w:val="HeaderChar"/>
    <w:uiPriority w:val="99"/>
    <w:unhideWhenUsed/>
    <w:rsid w:val="00770460"/>
    <w:pPr>
      <w:tabs>
        <w:tab w:val="center" w:pos="4680"/>
        <w:tab w:val="right" w:pos="9360"/>
      </w:tabs>
      <w:spacing w:after="0" w:line="240" w:lineRule="auto"/>
    </w:pPr>
  </w:style>
  <w:style w:type="character" w:styleId="HeaderChar" w:customStyle="1">
    <w:name w:val="Header Char"/>
    <w:basedOn w:val="DefaultParagraphFont"/>
    <w:link w:val="Header"/>
    <w:uiPriority w:val="99"/>
    <w:rsid w:val="00770460"/>
  </w:style>
  <w:style w:type="paragraph" w:styleId="Footer">
    <w:name w:val="footer"/>
    <w:basedOn w:val="Normal"/>
    <w:link w:val="FooterChar"/>
    <w:uiPriority w:val="99"/>
    <w:unhideWhenUsed/>
    <w:rsid w:val="00770460"/>
    <w:pPr>
      <w:tabs>
        <w:tab w:val="center" w:pos="4680"/>
        <w:tab w:val="right" w:pos="9360"/>
      </w:tabs>
      <w:spacing w:after="0" w:line="240" w:lineRule="auto"/>
    </w:pPr>
  </w:style>
  <w:style w:type="character" w:styleId="FooterChar" w:customStyle="1">
    <w:name w:val="Footer Char"/>
    <w:basedOn w:val="DefaultParagraphFont"/>
    <w:link w:val="Footer"/>
    <w:uiPriority w:val="99"/>
    <w:rsid w:val="00770460"/>
  </w:style>
  <w:style w:type="character" w:styleId="pagebreaktextspan" w:customStyle="1">
    <w:name w:val="pagebreaktextspan"/>
    <w:basedOn w:val="DefaultParagraphFont"/>
    <w:rsid w:val="000B35CC"/>
  </w:style>
  <w:style w:type="paragraph" w:styleId="TOC1">
    <w:name w:val="toc 1"/>
    <w:basedOn w:val="Normal"/>
    <w:next w:val="Normal"/>
    <w:autoRedefine/>
    <w:uiPriority w:val="39"/>
    <w:unhideWhenUsed/>
    <w:rsid w:val="00BD7BAC"/>
    <w:pPr>
      <w:spacing w:after="100"/>
    </w:pPr>
  </w:style>
  <w:style w:type="character" w:styleId="Hyperlink">
    <w:name w:val="Hyperlink"/>
    <w:basedOn w:val="DefaultParagraphFont"/>
    <w:uiPriority w:val="99"/>
    <w:unhideWhenUsed/>
    <w:rsid w:val="00BD7BA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422805">
      <w:bodyDiv w:val="1"/>
      <w:marLeft w:val="0"/>
      <w:marRight w:val="0"/>
      <w:marTop w:val="0"/>
      <w:marBottom w:val="0"/>
      <w:divBdr>
        <w:top w:val="none" w:sz="0" w:space="0" w:color="auto"/>
        <w:left w:val="none" w:sz="0" w:space="0" w:color="auto"/>
        <w:bottom w:val="none" w:sz="0" w:space="0" w:color="auto"/>
        <w:right w:val="none" w:sz="0" w:space="0" w:color="auto"/>
      </w:divBdr>
      <w:divsChild>
        <w:div w:id="646982490">
          <w:marLeft w:val="0"/>
          <w:marRight w:val="0"/>
          <w:marTop w:val="0"/>
          <w:marBottom w:val="0"/>
          <w:divBdr>
            <w:top w:val="none" w:sz="0" w:space="0" w:color="auto"/>
            <w:left w:val="none" w:sz="0" w:space="0" w:color="auto"/>
            <w:bottom w:val="none" w:sz="0" w:space="0" w:color="auto"/>
            <w:right w:val="none" w:sz="0" w:space="0" w:color="auto"/>
          </w:divBdr>
          <w:divsChild>
            <w:div w:id="1545293963">
              <w:marLeft w:val="0"/>
              <w:marRight w:val="0"/>
              <w:marTop w:val="0"/>
              <w:marBottom w:val="0"/>
              <w:divBdr>
                <w:top w:val="none" w:sz="0" w:space="0" w:color="auto"/>
                <w:left w:val="none" w:sz="0" w:space="0" w:color="auto"/>
                <w:bottom w:val="none" w:sz="0" w:space="0" w:color="auto"/>
                <w:right w:val="none" w:sz="0" w:space="0" w:color="auto"/>
              </w:divBdr>
              <w:divsChild>
                <w:div w:id="387801266">
                  <w:marLeft w:val="0"/>
                  <w:marRight w:val="0"/>
                  <w:marTop w:val="0"/>
                  <w:marBottom w:val="0"/>
                  <w:divBdr>
                    <w:top w:val="none" w:sz="0" w:space="0" w:color="auto"/>
                    <w:left w:val="none" w:sz="0" w:space="0" w:color="auto"/>
                    <w:bottom w:val="none" w:sz="0" w:space="0" w:color="auto"/>
                    <w:right w:val="none" w:sz="0" w:space="0" w:color="auto"/>
                  </w:divBdr>
                </w:div>
                <w:div w:id="840043772">
                  <w:marLeft w:val="0"/>
                  <w:marRight w:val="0"/>
                  <w:marTop w:val="0"/>
                  <w:marBottom w:val="0"/>
                  <w:divBdr>
                    <w:top w:val="none" w:sz="0" w:space="0" w:color="auto"/>
                    <w:left w:val="none" w:sz="0" w:space="0" w:color="auto"/>
                    <w:bottom w:val="none" w:sz="0" w:space="0" w:color="auto"/>
                    <w:right w:val="none" w:sz="0" w:space="0" w:color="auto"/>
                  </w:divBdr>
                </w:div>
                <w:div w:id="524096303">
                  <w:marLeft w:val="0"/>
                  <w:marRight w:val="0"/>
                  <w:marTop w:val="0"/>
                  <w:marBottom w:val="0"/>
                  <w:divBdr>
                    <w:top w:val="none" w:sz="0" w:space="0" w:color="auto"/>
                    <w:left w:val="none" w:sz="0" w:space="0" w:color="auto"/>
                    <w:bottom w:val="none" w:sz="0" w:space="0" w:color="auto"/>
                    <w:right w:val="none" w:sz="0" w:space="0" w:color="auto"/>
                  </w:divBdr>
                </w:div>
                <w:div w:id="1566600508">
                  <w:marLeft w:val="0"/>
                  <w:marRight w:val="0"/>
                  <w:marTop w:val="0"/>
                  <w:marBottom w:val="0"/>
                  <w:divBdr>
                    <w:top w:val="none" w:sz="0" w:space="0" w:color="auto"/>
                    <w:left w:val="none" w:sz="0" w:space="0" w:color="auto"/>
                    <w:bottom w:val="none" w:sz="0" w:space="0" w:color="auto"/>
                    <w:right w:val="none" w:sz="0" w:space="0" w:color="auto"/>
                  </w:divBdr>
                </w:div>
                <w:div w:id="2146464276">
                  <w:marLeft w:val="0"/>
                  <w:marRight w:val="0"/>
                  <w:marTop w:val="0"/>
                  <w:marBottom w:val="0"/>
                  <w:divBdr>
                    <w:top w:val="none" w:sz="0" w:space="0" w:color="auto"/>
                    <w:left w:val="none" w:sz="0" w:space="0" w:color="auto"/>
                    <w:bottom w:val="none" w:sz="0" w:space="0" w:color="auto"/>
                    <w:right w:val="none" w:sz="0" w:space="0" w:color="auto"/>
                  </w:divBdr>
                </w:div>
                <w:div w:id="2079549415">
                  <w:marLeft w:val="0"/>
                  <w:marRight w:val="0"/>
                  <w:marTop w:val="0"/>
                  <w:marBottom w:val="0"/>
                  <w:divBdr>
                    <w:top w:val="none" w:sz="0" w:space="0" w:color="auto"/>
                    <w:left w:val="none" w:sz="0" w:space="0" w:color="auto"/>
                    <w:bottom w:val="none" w:sz="0" w:space="0" w:color="auto"/>
                    <w:right w:val="none" w:sz="0" w:space="0" w:color="auto"/>
                  </w:divBdr>
                </w:div>
                <w:div w:id="440732504">
                  <w:marLeft w:val="0"/>
                  <w:marRight w:val="0"/>
                  <w:marTop w:val="0"/>
                  <w:marBottom w:val="0"/>
                  <w:divBdr>
                    <w:top w:val="none" w:sz="0" w:space="0" w:color="auto"/>
                    <w:left w:val="none" w:sz="0" w:space="0" w:color="auto"/>
                    <w:bottom w:val="none" w:sz="0" w:space="0" w:color="auto"/>
                    <w:right w:val="none" w:sz="0" w:space="0" w:color="auto"/>
                  </w:divBdr>
                </w:div>
                <w:div w:id="586111732">
                  <w:marLeft w:val="0"/>
                  <w:marRight w:val="0"/>
                  <w:marTop w:val="0"/>
                  <w:marBottom w:val="0"/>
                  <w:divBdr>
                    <w:top w:val="none" w:sz="0" w:space="0" w:color="auto"/>
                    <w:left w:val="none" w:sz="0" w:space="0" w:color="auto"/>
                    <w:bottom w:val="none" w:sz="0" w:space="0" w:color="auto"/>
                    <w:right w:val="none" w:sz="0" w:space="0" w:color="auto"/>
                  </w:divBdr>
                </w:div>
                <w:div w:id="1795444397">
                  <w:marLeft w:val="0"/>
                  <w:marRight w:val="0"/>
                  <w:marTop w:val="0"/>
                  <w:marBottom w:val="0"/>
                  <w:divBdr>
                    <w:top w:val="none" w:sz="0" w:space="0" w:color="auto"/>
                    <w:left w:val="none" w:sz="0" w:space="0" w:color="auto"/>
                    <w:bottom w:val="none" w:sz="0" w:space="0" w:color="auto"/>
                    <w:right w:val="none" w:sz="0" w:space="0" w:color="auto"/>
                  </w:divBdr>
                </w:div>
                <w:div w:id="1707606857">
                  <w:marLeft w:val="0"/>
                  <w:marRight w:val="0"/>
                  <w:marTop w:val="0"/>
                  <w:marBottom w:val="0"/>
                  <w:divBdr>
                    <w:top w:val="none" w:sz="0" w:space="0" w:color="auto"/>
                    <w:left w:val="none" w:sz="0" w:space="0" w:color="auto"/>
                    <w:bottom w:val="none" w:sz="0" w:space="0" w:color="auto"/>
                    <w:right w:val="none" w:sz="0" w:space="0" w:color="auto"/>
                  </w:divBdr>
                </w:div>
                <w:div w:id="572785376">
                  <w:marLeft w:val="0"/>
                  <w:marRight w:val="0"/>
                  <w:marTop w:val="0"/>
                  <w:marBottom w:val="0"/>
                  <w:divBdr>
                    <w:top w:val="none" w:sz="0" w:space="0" w:color="auto"/>
                    <w:left w:val="none" w:sz="0" w:space="0" w:color="auto"/>
                    <w:bottom w:val="none" w:sz="0" w:space="0" w:color="auto"/>
                    <w:right w:val="none" w:sz="0" w:space="0" w:color="auto"/>
                  </w:divBdr>
                </w:div>
                <w:div w:id="1486164255">
                  <w:marLeft w:val="0"/>
                  <w:marRight w:val="0"/>
                  <w:marTop w:val="0"/>
                  <w:marBottom w:val="0"/>
                  <w:divBdr>
                    <w:top w:val="none" w:sz="0" w:space="0" w:color="auto"/>
                    <w:left w:val="none" w:sz="0" w:space="0" w:color="auto"/>
                    <w:bottom w:val="none" w:sz="0" w:space="0" w:color="auto"/>
                    <w:right w:val="none" w:sz="0" w:space="0" w:color="auto"/>
                  </w:divBdr>
                </w:div>
                <w:div w:id="1852137359">
                  <w:marLeft w:val="0"/>
                  <w:marRight w:val="0"/>
                  <w:marTop w:val="0"/>
                  <w:marBottom w:val="0"/>
                  <w:divBdr>
                    <w:top w:val="none" w:sz="0" w:space="0" w:color="auto"/>
                    <w:left w:val="none" w:sz="0" w:space="0" w:color="auto"/>
                    <w:bottom w:val="none" w:sz="0" w:space="0" w:color="auto"/>
                    <w:right w:val="none" w:sz="0" w:space="0" w:color="auto"/>
                  </w:divBdr>
                </w:div>
                <w:div w:id="388461682">
                  <w:marLeft w:val="0"/>
                  <w:marRight w:val="0"/>
                  <w:marTop w:val="0"/>
                  <w:marBottom w:val="0"/>
                  <w:divBdr>
                    <w:top w:val="none" w:sz="0" w:space="0" w:color="auto"/>
                    <w:left w:val="none" w:sz="0" w:space="0" w:color="auto"/>
                    <w:bottom w:val="none" w:sz="0" w:space="0" w:color="auto"/>
                    <w:right w:val="none" w:sz="0" w:space="0" w:color="auto"/>
                  </w:divBdr>
                </w:div>
                <w:div w:id="1852329074">
                  <w:marLeft w:val="0"/>
                  <w:marRight w:val="0"/>
                  <w:marTop w:val="0"/>
                  <w:marBottom w:val="0"/>
                  <w:divBdr>
                    <w:top w:val="none" w:sz="0" w:space="0" w:color="auto"/>
                    <w:left w:val="none" w:sz="0" w:space="0" w:color="auto"/>
                    <w:bottom w:val="none" w:sz="0" w:space="0" w:color="auto"/>
                    <w:right w:val="none" w:sz="0" w:space="0" w:color="auto"/>
                  </w:divBdr>
                </w:div>
                <w:div w:id="1177307348">
                  <w:marLeft w:val="0"/>
                  <w:marRight w:val="0"/>
                  <w:marTop w:val="0"/>
                  <w:marBottom w:val="0"/>
                  <w:divBdr>
                    <w:top w:val="none" w:sz="0" w:space="0" w:color="auto"/>
                    <w:left w:val="none" w:sz="0" w:space="0" w:color="auto"/>
                    <w:bottom w:val="none" w:sz="0" w:space="0" w:color="auto"/>
                    <w:right w:val="none" w:sz="0" w:space="0" w:color="auto"/>
                  </w:divBdr>
                </w:div>
                <w:div w:id="2058161838">
                  <w:marLeft w:val="0"/>
                  <w:marRight w:val="0"/>
                  <w:marTop w:val="0"/>
                  <w:marBottom w:val="0"/>
                  <w:divBdr>
                    <w:top w:val="none" w:sz="0" w:space="0" w:color="auto"/>
                    <w:left w:val="none" w:sz="0" w:space="0" w:color="auto"/>
                    <w:bottom w:val="none" w:sz="0" w:space="0" w:color="auto"/>
                    <w:right w:val="none" w:sz="0" w:space="0" w:color="auto"/>
                  </w:divBdr>
                </w:div>
                <w:div w:id="1113130319">
                  <w:marLeft w:val="0"/>
                  <w:marRight w:val="0"/>
                  <w:marTop w:val="0"/>
                  <w:marBottom w:val="0"/>
                  <w:divBdr>
                    <w:top w:val="none" w:sz="0" w:space="0" w:color="auto"/>
                    <w:left w:val="none" w:sz="0" w:space="0" w:color="auto"/>
                    <w:bottom w:val="none" w:sz="0" w:space="0" w:color="auto"/>
                    <w:right w:val="none" w:sz="0" w:space="0" w:color="auto"/>
                  </w:divBdr>
                </w:div>
                <w:div w:id="916594839">
                  <w:marLeft w:val="0"/>
                  <w:marRight w:val="0"/>
                  <w:marTop w:val="0"/>
                  <w:marBottom w:val="0"/>
                  <w:divBdr>
                    <w:top w:val="none" w:sz="0" w:space="0" w:color="auto"/>
                    <w:left w:val="none" w:sz="0" w:space="0" w:color="auto"/>
                    <w:bottom w:val="none" w:sz="0" w:space="0" w:color="auto"/>
                    <w:right w:val="none" w:sz="0" w:space="0" w:color="auto"/>
                  </w:divBdr>
                </w:div>
                <w:div w:id="1174882592">
                  <w:marLeft w:val="0"/>
                  <w:marRight w:val="0"/>
                  <w:marTop w:val="0"/>
                  <w:marBottom w:val="0"/>
                  <w:divBdr>
                    <w:top w:val="none" w:sz="0" w:space="0" w:color="auto"/>
                    <w:left w:val="none" w:sz="0" w:space="0" w:color="auto"/>
                    <w:bottom w:val="none" w:sz="0" w:space="0" w:color="auto"/>
                    <w:right w:val="none" w:sz="0" w:space="0" w:color="auto"/>
                  </w:divBdr>
                </w:div>
              </w:divsChild>
            </w:div>
            <w:div w:id="252983142">
              <w:marLeft w:val="0"/>
              <w:marRight w:val="0"/>
              <w:marTop w:val="0"/>
              <w:marBottom w:val="0"/>
              <w:divBdr>
                <w:top w:val="none" w:sz="0" w:space="0" w:color="auto"/>
                <w:left w:val="none" w:sz="0" w:space="0" w:color="auto"/>
                <w:bottom w:val="none" w:sz="0" w:space="0" w:color="auto"/>
                <w:right w:val="none" w:sz="0" w:space="0" w:color="auto"/>
              </w:divBdr>
            </w:div>
            <w:div w:id="1378164097">
              <w:marLeft w:val="0"/>
              <w:marRight w:val="0"/>
              <w:marTop w:val="0"/>
              <w:marBottom w:val="0"/>
              <w:divBdr>
                <w:top w:val="none" w:sz="0" w:space="0" w:color="auto"/>
                <w:left w:val="none" w:sz="0" w:space="0" w:color="auto"/>
                <w:bottom w:val="none" w:sz="0" w:space="0" w:color="auto"/>
                <w:right w:val="none" w:sz="0" w:space="0" w:color="auto"/>
              </w:divBdr>
            </w:div>
            <w:div w:id="1829205369">
              <w:marLeft w:val="0"/>
              <w:marRight w:val="0"/>
              <w:marTop w:val="0"/>
              <w:marBottom w:val="0"/>
              <w:divBdr>
                <w:top w:val="none" w:sz="0" w:space="0" w:color="auto"/>
                <w:left w:val="none" w:sz="0" w:space="0" w:color="auto"/>
                <w:bottom w:val="none" w:sz="0" w:space="0" w:color="auto"/>
                <w:right w:val="none" w:sz="0" w:space="0" w:color="auto"/>
              </w:divBdr>
            </w:div>
            <w:div w:id="132188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4474">
      <w:bodyDiv w:val="1"/>
      <w:marLeft w:val="0"/>
      <w:marRight w:val="0"/>
      <w:marTop w:val="0"/>
      <w:marBottom w:val="0"/>
      <w:divBdr>
        <w:top w:val="none" w:sz="0" w:space="0" w:color="auto"/>
        <w:left w:val="none" w:sz="0" w:space="0" w:color="auto"/>
        <w:bottom w:val="none" w:sz="0" w:space="0" w:color="auto"/>
        <w:right w:val="none" w:sz="0" w:space="0" w:color="auto"/>
      </w:divBdr>
      <w:divsChild>
        <w:div w:id="1875650535">
          <w:marLeft w:val="0"/>
          <w:marRight w:val="0"/>
          <w:marTop w:val="0"/>
          <w:marBottom w:val="0"/>
          <w:divBdr>
            <w:top w:val="none" w:sz="0" w:space="0" w:color="auto"/>
            <w:left w:val="none" w:sz="0" w:space="0" w:color="auto"/>
            <w:bottom w:val="none" w:sz="0" w:space="0" w:color="auto"/>
            <w:right w:val="none" w:sz="0" w:space="0" w:color="auto"/>
          </w:divBdr>
          <w:divsChild>
            <w:div w:id="2099714053">
              <w:marLeft w:val="0"/>
              <w:marRight w:val="0"/>
              <w:marTop w:val="0"/>
              <w:marBottom w:val="0"/>
              <w:divBdr>
                <w:top w:val="none" w:sz="0" w:space="0" w:color="auto"/>
                <w:left w:val="none" w:sz="0" w:space="0" w:color="auto"/>
                <w:bottom w:val="none" w:sz="0" w:space="0" w:color="auto"/>
                <w:right w:val="none" w:sz="0" w:space="0" w:color="auto"/>
              </w:divBdr>
              <w:divsChild>
                <w:div w:id="680471334">
                  <w:marLeft w:val="0"/>
                  <w:marRight w:val="0"/>
                  <w:marTop w:val="0"/>
                  <w:marBottom w:val="0"/>
                  <w:divBdr>
                    <w:top w:val="none" w:sz="0" w:space="0" w:color="auto"/>
                    <w:left w:val="none" w:sz="0" w:space="0" w:color="auto"/>
                    <w:bottom w:val="none" w:sz="0" w:space="0" w:color="auto"/>
                    <w:right w:val="none" w:sz="0" w:space="0" w:color="auto"/>
                  </w:divBdr>
                </w:div>
                <w:div w:id="1968971499">
                  <w:marLeft w:val="0"/>
                  <w:marRight w:val="0"/>
                  <w:marTop w:val="0"/>
                  <w:marBottom w:val="0"/>
                  <w:divBdr>
                    <w:top w:val="none" w:sz="0" w:space="0" w:color="auto"/>
                    <w:left w:val="none" w:sz="0" w:space="0" w:color="auto"/>
                    <w:bottom w:val="none" w:sz="0" w:space="0" w:color="auto"/>
                    <w:right w:val="none" w:sz="0" w:space="0" w:color="auto"/>
                  </w:divBdr>
                </w:div>
                <w:div w:id="1554734377">
                  <w:marLeft w:val="0"/>
                  <w:marRight w:val="0"/>
                  <w:marTop w:val="0"/>
                  <w:marBottom w:val="0"/>
                  <w:divBdr>
                    <w:top w:val="none" w:sz="0" w:space="0" w:color="auto"/>
                    <w:left w:val="none" w:sz="0" w:space="0" w:color="auto"/>
                    <w:bottom w:val="none" w:sz="0" w:space="0" w:color="auto"/>
                    <w:right w:val="none" w:sz="0" w:space="0" w:color="auto"/>
                  </w:divBdr>
                </w:div>
                <w:div w:id="185171481">
                  <w:marLeft w:val="0"/>
                  <w:marRight w:val="0"/>
                  <w:marTop w:val="0"/>
                  <w:marBottom w:val="0"/>
                  <w:divBdr>
                    <w:top w:val="none" w:sz="0" w:space="0" w:color="auto"/>
                    <w:left w:val="none" w:sz="0" w:space="0" w:color="auto"/>
                    <w:bottom w:val="none" w:sz="0" w:space="0" w:color="auto"/>
                    <w:right w:val="none" w:sz="0" w:space="0" w:color="auto"/>
                  </w:divBdr>
                </w:div>
                <w:div w:id="700521834">
                  <w:marLeft w:val="0"/>
                  <w:marRight w:val="0"/>
                  <w:marTop w:val="0"/>
                  <w:marBottom w:val="0"/>
                  <w:divBdr>
                    <w:top w:val="none" w:sz="0" w:space="0" w:color="auto"/>
                    <w:left w:val="none" w:sz="0" w:space="0" w:color="auto"/>
                    <w:bottom w:val="none" w:sz="0" w:space="0" w:color="auto"/>
                    <w:right w:val="none" w:sz="0" w:space="0" w:color="auto"/>
                  </w:divBdr>
                </w:div>
                <w:div w:id="1949123587">
                  <w:marLeft w:val="0"/>
                  <w:marRight w:val="0"/>
                  <w:marTop w:val="0"/>
                  <w:marBottom w:val="0"/>
                  <w:divBdr>
                    <w:top w:val="none" w:sz="0" w:space="0" w:color="auto"/>
                    <w:left w:val="none" w:sz="0" w:space="0" w:color="auto"/>
                    <w:bottom w:val="none" w:sz="0" w:space="0" w:color="auto"/>
                    <w:right w:val="none" w:sz="0" w:space="0" w:color="auto"/>
                  </w:divBdr>
                </w:div>
                <w:div w:id="1331592980">
                  <w:marLeft w:val="0"/>
                  <w:marRight w:val="0"/>
                  <w:marTop w:val="0"/>
                  <w:marBottom w:val="0"/>
                  <w:divBdr>
                    <w:top w:val="none" w:sz="0" w:space="0" w:color="auto"/>
                    <w:left w:val="none" w:sz="0" w:space="0" w:color="auto"/>
                    <w:bottom w:val="none" w:sz="0" w:space="0" w:color="auto"/>
                    <w:right w:val="none" w:sz="0" w:space="0" w:color="auto"/>
                  </w:divBdr>
                </w:div>
                <w:div w:id="1146706196">
                  <w:marLeft w:val="0"/>
                  <w:marRight w:val="0"/>
                  <w:marTop w:val="0"/>
                  <w:marBottom w:val="0"/>
                  <w:divBdr>
                    <w:top w:val="none" w:sz="0" w:space="0" w:color="auto"/>
                    <w:left w:val="none" w:sz="0" w:space="0" w:color="auto"/>
                    <w:bottom w:val="none" w:sz="0" w:space="0" w:color="auto"/>
                    <w:right w:val="none" w:sz="0" w:space="0" w:color="auto"/>
                  </w:divBdr>
                </w:div>
                <w:div w:id="2025669564">
                  <w:marLeft w:val="0"/>
                  <w:marRight w:val="0"/>
                  <w:marTop w:val="0"/>
                  <w:marBottom w:val="0"/>
                  <w:divBdr>
                    <w:top w:val="none" w:sz="0" w:space="0" w:color="auto"/>
                    <w:left w:val="none" w:sz="0" w:space="0" w:color="auto"/>
                    <w:bottom w:val="none" w:sz="0" w:space="0" w:color="auto"/>
                    <w:right w:val="none" w:sz="0" w:space="0" w:color="auto"/>
                  </w:divBdr>
                </w:div>
                <w:div w:id="249587477">
                  <w:marLeft w:val="0"/>
                  <w:marRight w:val="0"/>
                  <w:marTop w:val="0"/>
                  <w:marBottom w:val="0"/>
                  <w:divBdr>
                    <w:top w:val="none" w:sz="0" w:space="0" w:color="auto"/>
                    <w:left w:val="none" w:sz="0" w:space="0" w:color="auto"/>
                    <w:bottom w:val="none" w:sz="0" w:space="0" w:color="auto"/>
                    <w:right w:val="none" w:sz="0" w:space="0" w:color="auto"/>
                  </w:divBdr>
                </w:div>
                <w:div w:id="817186919">
                  <w:marLeft w:val="0"/>
                  <w:marRight w:val="0"/>
                  <w:marTop w:val="0"/>
                  <w:marBottom w:val="0"/>
                  <w:divBdr>
                    <w:top w:val="none" w:sz="0" w:space="0" w:color="auto"/>
                    <w:left w:val="none" w:sz="0" w:space="0" w:color="auto"/>
                    <w:bottom w:val="none" w:sz="0" w:space="0" w:color="auto"/>
                    <w:right w:val="none" w:sz="0" w:space="0" w:color="auto"/>
                  </w:divBdr>
                </w:div>
                <w:div w:id="959460374">
                  <w:marLeft w:val="0"/>
                  <w:marRight w:val="0"/>
                  <w:marTop w:val="0"/>
                  <w:marBottom w:val="0"/>
                  <w:divBdr>
                    <w:top w:val="none" w:sz="0" w:space="0" w:color="auto"/>
                    <w:left w:val="none" w:sz="0" w:space="0" w:color="auto"/>
                    <w:bottom w:val="none" w:sz="0" w:space="0" w:color="auto"/>
                    <w:right w:val="none" w:sz="0" w:space="0" w:color="auto"/>
                  </w:divBdr>
                </w:div>
                <w:div w:id="1017347394">
                  <w:marLeft w:val="0"/>
                  <w:marRight w:val="0"/>
                  <w:marTop w:val="0"/>
                  <w:marBottom w:val="0"/>
                  <w:divBdr>
                    <w:top w:val="none" w:sz="0" w:space="0" w:color="auto"/>
                    <w:left w:val="none" w:sz="0" w:space="0" w:color="auto"/>
                    <w:bottom w:val="none" w:sz="0" w:space="0" w:color="auto"/>
                    <w:right w:val="none" w:sz="0" w:space="0" w:color="auto"/>
                  </w:divBdr>
                </w:div>
                <w:div w:id="1738359612">
                  <w:marLeft w:val="0"/>
                  <w:marRight w:val="0"/>
                  <w:marTop w:val="0"/>
                  <w:marBottom w:val="0"/>
                  <w:divBdr>
                    <w:top w:val="none" w:sz="0" w:space="0" w:color="auto"/>
                    <w:left w:val="none" w:sz="0" w:space="0" w:color="auto"/>
                    <w:bottom w:val="none" w:sz="0" w:space="0" w:color="auto"/>
                    <w:right w:val="none" w:sz="0" w:space="0" w:color="auto"/>
                  </w:divBdr>
                </w:div>
                <w:div w:id="1639919868">
                  <w:marLeft w:val="0"/>
                  <w:marRight w:val="0"/>
                  <w:marTop w:val="0"/>
                  <w:marBottom w:val="0"/>
                  <w:divBdr>
                    <w:top w:val="none" w:sz="0" w:space="0" w:color="auto"/>
                    <w:left w:val="none" w:sz="0" w:space="0" w:color="auto"/>
                    <w:bottom w:val="none" w:sz="0" w:space="0" w:color="auto"/>
                    <w:right w:val="none" w:sz="0" w:space="0" w:color="auto"/>
                  </w:divBdr>
                </w:div>
                <w:div w:id="194082527">
                  <w:marLeft w:val="0"/>
                  <w:marRight w:val="0"/>
                  <w:marTop w:val="0"/>
                  <w:marBottom w:val="0"/>
                  <w:divBdr>
                    <w:top w:val="none" w:sz="0" w:space="0" w:color="auto"/>
                    <w:left w:val="none" w:sz="0" w:space="0" w:color="auto"/>
                    <w:bottom w:val="none" w:sz="0" w:space="0" w:color="auto"/>
                    <w:right w:val="none" w:sz="0" w:space="0" w:color="auto"/>
                  </w:divBdr>
                </w:div>
              </w:divsChild>
            </w:div>
            <w:div w:id="1410538716">
              <w:marLeft w:val="0"/>
              <w:marRight w:val="0"/>
              <w:marTop w:val="0"/>
              <w:marBottom w:val="0"/>
              <w:divBdr>
                <w:top w:val="none" w:sz="0" w:space="0" w:color="auto"/>
                <w:left w:val="none" w:sz="0" w:space="0" w:color="auto"/>
                <w:bottom w:val="none" w:sz="0" w:space="0" w:color="auto"/>
                <w:right w:val="none" w:sz="0" w:space="0" w:color="auto"/>
              </w:divBdr>
              <w:divsChild>
                <w:div w:id="363873071">
                  <w:marLeft w:val="0"/>
                  <w:marRight w:val="0"/>
                  <w:marTop w:val="0"/>
                  <w:marBottom w:val="0"/>
                  <w:divBdr>
                    <w:top w:val="none" w:sz="0" w:space="0" w:color="auto"/>
                    <w:left w:val="none" w:sz="0" w:space="0" w:color="auto"/>
                    <w:bottom w:val="none" w:sz="0" w:space="0" w:color="auto"/>
                    <w:right w:val="none" w:sz="0" w:space="0" w:color="auto"/>
                  </w:divBdr>
                </w:div>
                <w:div w:id="1902861356">
                  <w:marLeft w:val="0"/>
                  <w:marRight w:val="0"/>
                  <w:marTop w:val="0"/>
                  <w:marBottom w:val="0"/>
                  <w:divBdr>
                    <w:top w:val="none" w:sz="0" w:space="0" w:color="auto"/>
                    <w:left w:val="none" w:sz="0" w:space="0" w:color="auto"/>
                    <w:bottom w:val="none" w:sz="0" w:space="0" w:color="auto"/>
                    <w:right w:val="none" w:sz="0" w:space="0" w:color="auto"/>
                  </w:divBdr>
                </w:div>
                <w:div w:id="665472606">
                  <w:marLeft w:val="0"/>
                  <w:marRight w:val="0"/>
                  <w:marTop w:val="0"/>
                  <w:marBottom w:val="0"/>
                  <w:divBdr>
                    <w:top w:val="none" w:sz="0" w:space="0" w:color="auto"/>
                    <w:left w:val="none" w:sz="0" w:space="0" w:color="auto"/>
                    <w:bottom w:val="none" w:sz="0" w:space="0" w:color="auto"/>
                    <w:right w:val="none" w:sz="0" w:space="0" w:color="auto"/>
                  </w:divBdr>
                </w:div>
                <w:div w:id="1790082906">
                  <w:marLeft w:val="0"/>
                  <w:marRight w:val="0"/>
                  <w:marTop w:val="0"/>
                  <w:marBottom w:val="0"/>
                  <w:divBdr>
                    <w:top w:val="none" w:sz="0" w:space="0" w:color="auto"/>
                    <w:left w:val="none" w:sz="0" w:space="0" w:color="auto"/>
                    <w:bottom w:val="none" w:sz="0" w:space="0" w:color="auto"/>
                    <w:right w:val="none" w:sz="0" w:space="0" w:color="auto"/>
                  </w:divBdr>
                </w:div>
                <w:div w:id="1288317160">
                  <w:marLeft w:val="0"/>
                  <w:marRight w:val="0"/>
                  <w:marTop w:val="0"/>
                  <w:marBottom w:val="0"/>
                  <w:divBdr>
                    <w:top w:val="none" w:sz="0" w:space="0" w:color="auto"/>
                    <w:left w:val="none" w:sz="0" w:space="0" w:color="auto"/>
                    <w:bottom w:val="none" w:sz="0" w:space="0" w:color="auto"/>
                    <w:right w:val="none" w:sz="0" w:space="0" w:color="auto"/>
                  </w:divBdr>
                </w:div>
                <w:div w:id="1646885898">
                  <w:marLeft w:val="0"/>
                  <w:marRight w:val="0"/>
                  <w:marTop w:val="0"/>
                  <w:marBottom w:val="0"/>
                  <w:divBdr>
                    <w:top w:val="none" w:sz="0" w:space="0" w:color="auto"/>
                    <w:left w:val="none" w:sz="0" w:space="0" w:color="auto"/>
                    <w:bottom w:val="none" w:sz="0" w:space="0" w:color="auto"/>
                    <w:right w:val="none" w:sz="0" w:space="0" w:color="auto"/>
                  </w:divBdr>
                </w:div>
                <w:div w:id="920406484">
                  <w:marLeft w:val="0"/>
                  <w:marRight w:val="0"/>
                  <w:marTop w:val="0"/>
                  <w:marBottom w:val="0"/>
                  <w:divBdr>
                    <w:top w:val="none" w:sz="0" w:space="0" w:color="auto"/>
                    <w:left w:val="none" w:sz="0" w:space="0" w:color="auto"/>
                    <w:bottom w:val="none" w:sz="0" w:space="0" w:color="auto"/>
                    <w:right w:val="none" w:sz="0" w:space="0" w:color="auto"/>
                  </w:divBdr>
                </w:div>
                <w:div w:id="1710373074">
                  <w:marLeft w:val="0"/>
                  <w:marRight w:val="0"/>
                  <w:marTop w:val="0"/>
                  <w:marBottom w:val="0"/>
                  <w:divBdr>
                    <w:top w:val="none" w:sz="0" w:space="0" w:color="auto"/>
                    <w:left w:val="none" w:sz="0" w:space="0" w:color="auto"/>
                    <w:bottom w:val="none" w:sz="0" w:space="0" w:color="auto"/>
                    <w:right w:val="none" w:sz="0" w:space="0" w:color="auto"/>
                  </w:divBdr>
                </w:div>
                <w:div w:id="1833520740">
                  <w:marLeft w:val="0"/>
                  <w:marRight w:val="0"/>
                  <w:marTop w:val="0"/>
                  <w:marBottom w:val="0"/>
                  <w:divBdr>
                    <w:top w:val="none" w:sz="0" w:space="0" w:color="auto"/>
                    <w:left w:val="none" w:sz="0" w:space="0" w:color="auto"/>
                    <w:bottom w:val="none" w:sz="0" w:space="0" w:color="auto"/>
                    <w:right w:val="none" w:sz="0" w:space="0" w:color="auto"/>
                  </w:divBdr>
                </w:div>
                <w:div w:id="48384946">
                  <w:marLeft w:val="0"/>
                  <w:marRight w:val="0"/>
                  <w:marTop w:val="0"/>
                  <w:marBottom w:val="0"/>
                  <w:divBdr>
                    <w:top w:val="none" w:sz="0" w:space="0" w:color="auto"/>
                    <w:left w:val="none" w:sz="0" w:space="0" w:color="auto"/>
                    <w:bottom w:val="none" w:sz="0" w:space="0" w:color="auto"/>
                    <w:right w:val="none" w:sz="0" w:space="0" w:color="auto"/>
                  </w:divBdr>
                </w:div>
                <w:div w:id="51127241">
                  <w:marLeft w:val="0"/>
                  <w:marRight w:val="0"/>
                  <w:marTop w:val="0"/>
                  <w:marBottom w:val="0"/>
                  <w:divBdr>
                    <w:top w:val="none" w:sz="0" w:space="0" w:color="auto"/>
                    <w:left w:val="none" w:sz="0" w:space="0" w:color="auto"/>
                    <w:bottom w:val="none" w:sz="0" w:space="0" w:color="auto"/>
                    <w:right w:val="none" w:sz="0" w:space="0" w:color="auto"/>
                  </w:divBdr>
                </w:div>
                <w:div w:id="1562864052">
                  <w:marLeft w:val="0"/>
                  <w:marRight w:val="0"/>
                  <w:marTop w:val="0"/>
                  <w:marBottom w:val="0"/>
                  <w:divBdr>
                    <w:top w:val="none" w:sz="0" w:space="0" w:color="auto"/>
                    <w:left w:val="none" w:sz="0" w:space="0" w:color="auto"/>
                    <w:bottom w:val="none" w:sz="0" w:space="0" w:color="auto"/>
                    <w:right w:val="none" w:sz="0" w:space="0" w:color="auto"/>
                  </w:divBdr>
                </w:div>
                <w:div w:id="1048264835">
                  <w:marLeft w:val="0"/>
                  <w:marRight w:val="0"/>
                  <w:marTop w:val="0"/>
                  <w:marBottom w:val="0"/>
                  <w:divBdr>
                    <w:top w:val="none" w:sz="0" w:space="0" w:color="auto"/>
                    <w:left w:val="none" w:sz="0" w:space="0" w:color="auto"/>
                    <w:bottom w:val="none" w:sz="0" w:space="0" w:color="auto"/>
                    <w:right w:val="none" w:sz="0" w:space="0" w:color="auto"/>
                  </w:divBdr>
                </w:div>
                <w:div w:id="190996367">
                  <w:marLeft w:val="0"/>
                  <w:marRight w:val="0"/>
                  <w:marTop w:val="0"/>
                  <w:marBottom w:val="0"/>
                  <w:divBdr>
                    <w:top w:val="none" w:sz="0" w:space="0" w:color="auto"/>
                    <w:left w:val="none" w:sz="0" w:space="0" w:color="auto"/>
                    <w:bottom w:val="none" w:sz="0" w:space="0" w:color="auto"/>
                    <w:right w:val="none" w:sz="0" w:space="0" w:color="auto"/>
                  </w:divBdr>
                </w:div>
                <w:div w:id="182667138">
                  <w:marLeft w:val="0"/>
                  <w:marRight w:val="0"/>
                  <w:marTop w:val="0"/>
                  <w:marBottom w:val="0"/>
                  <w:divBdr>
                    <w:top w:val="none" w:sz="0" w:space="0" w:color="auto"/>
                    <w:left w:val="none" w:sz="0" w:space="0" w:color="auto"/>
                    <w:bottom w:val="none" w:sz="0" w:space="0" w:color="auto"/>
                    <w:right w:val="none" w:sz="0" w:space="0" w:color="auto"/>
                  </w:divBdr>
                </w:div>
                <w:div w:id="1794129778">
                  <w:marLeft w:val="0"/>
                  <w:marRight w:val="0"/>
                  <w:marTop w:val="0"/>
                  <w:marBottom w:val="0"/>
                  <w:divBdr>
                    <w:top w:val="none" w:sz="0" w:space="0" w:color="auto"/>
                    <w:left w:val="none" w:sz="0" w:space="0" w:color="auto"/>
                    <w:bottom w:val="none" w:sz="0" w:space="0" w:color="auto"/>
                    <w:right w:val="none" w:sz="0" w:space="0" w:color="auto"/>
                  </w:divBdr>
                </w:div>
                <w:div w:id="347488237">
                  <w:marLeft w:val="0"/>
                  <w:marRight w:val="0"/>
                  <w:marTop w:val="0"/>
                  <w:marBottom w:val="0"/>
                  <w:divBdr>
                    <w:top w:val="none" w:sz="0" w:space="0" w:color="auto"/>
                    <w:left w:val="none" w:sz="0" w:space="0" w:color="auto"/>
                    <w:bottom w:val="none" w:sz="0" w:space="0" w:color="auto"/>
                    <w:right w:val="none" w:sz="0" w:space="0" w:color="auto"/>
                  </w:divBdr>
                </w:div>
                <w:div w:id="239750318">
                  <w:marLeft w:val="0"/>
                  <w:marRight w:val="0"/>
                  <w:marTop w:val="0"/>
                  <w:marBottom w:val="0"/>
                  <w:divBdr>
                    <w:top w:val="none" w:sz="0" w:space="0" w:color="auto"/>
                    <w:left w:val="none" w:sz="0" w:space="0" w:color="auto"/>
                    <w:bottom w:val="none" w:sz="0" w:space="0" w:color="auto"/>
                    <w:right w:val="none" w:sz="0" w:space="0" w:color="auto"/>
                  </w:divBdr>
                </w:div>
              </w:divsChild>
            </w:div>
            <w:div w:id="4747311">
              <w:marLeft w:val="0"/>
              <w:marRight w:val="0"/>
              <w:marTop w:val="0"/>
              <w:marBottom w:val="0"/>
              <w:divBdr>
                <w:top w:val="none" w:sz="0" w:space="0" w:color="auto"/>
                <w:left w:val="none" w:sz="0" w:space="0" w:color="auto"/>
                <w:bottom w:val="none" w:sz="0" w:space="0" w:color="auto"/>
                <w:right w:val="none" w:sz="0" w:space="0" w:color="auto"/>
              </w:divBdr>
              <w:divsChild>
                <w:div w:id="772745254">
                  <w:marLeft w:val="0"/>
                  <w:marRight w:val="0"/>
                  <w:marTop w:val="0"/>
                  <w:marBottom w:val="0"/>
                  <w:divBdr>
                    <w:top w:val="none" w:sz="0" w:space="0" w:color="auto"/>
                    <w:left w:val="none" w:sz="0" w:space="0" w:color="auto"/>
                    <w:bottom w:val="none" w:sz="0" w:space="0" w:color="auto"/>
                    <w:right w:val="none" w:sz="0" w:space="0" w:color="auto"/>
                  </w:divBdr>
                </w:div>
                <w:div w:id="1005209725">
                  <w:marLeft w:val="0"/>
                  <w:marRight w:val="0"/>
                  <w:marTop w:val="0"/>
                  <w:marBottom w:val="0"/>
                  <w:divBdr>
                    <w:top w:val="none" w:sz="0" w:space="0" w:color="auto"/>
                    <w:left w:val="none" w:sz="0" w:space="0" w:color="auto"/>
                    <w:bottom w:val="none" w:sz="0" w:space="0" w:color="auto"/>
                    <w:right w:val="none" w:sz="0" w:space="0" w:color="auto"/>
                  </w:divBdr>
                </w:div>
                <w:div w:id="199232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865008">
      <w:bodyDiv w:val="1"/>
      <w:marLeft w:val="0"/>
      <w:marRight w:val="0"/>
      <w:marTop w:val="0"/>
      <w:marBottom w:val="0"/>
      <w:divBdr>
        <w:top w:val="none" w:sz="0" w:space="0" w:color="auto"/>
        <w:left w:val="none" w:sz="0" w:space="0" w:color="auto"/>
        <w:bottom w:val="none" w:sz="0" w:space="0" w:color="auto"/>
        <w:right w:val="none" w:sz="0" w:space="0" w:color="auto"/>
      </w:divBdr>
      <w:divsChild>
        <w:div w:id="2073457834">
          <w:marLeft w:val="0"/>
          <w:marRight w:val="0"/>
          <w:marTop w:val="0"/>
          <w:marBottom w:val="0"/>
          <w:divBdr>
            <w:top w:val="none" w:sz="0" w:space="0" w:color="auto"/>
            <w:left w:val="none" w:sz="0" w:space="0" w:color="auto"/>
            <w:bottom w:val="none" w:sz="0" w:space="0" w:color="auto"/>
            <w:right w:val="none" w:sz="0" w:space="0" w:color="auto"/>
          </w:divBdr>
          <w:divsChild>
            <w:div w:id="483468169">
              <w:marLeft w:val="0"/>
              <w:marRight w:val="0"/>
              <w:marTop w:val="0"/>
              <w:marBottom w:val="0"/>
              <w:divBdr>
                <w:top w:val="none" w:sz="0" w:space="0" w:color="auto"/>
                <w:left w:val="none" w:sz="0" w:space="0" w:color="auto"/>
                <w:bottom w:val="none" w:sz="0" w:space="0" w:color="auto"/>
                <w:right w:val="none" w:sz="0" w:space="0" w:color="auto"/>
              </w:divBdr>
            </w:div>
            <w:div w:id="1100560774">
              <w:marLeft w:val="0"/>
              <w:marRight w:val="0"/>
              <w:marTop w:val="0"/>
              <w:marBottom w:val="0"/>
              <w:divBdr>
                <w:top w:val="none" w:sz="0" w:space="0" w:color="auto"/>
                <w:left w:val="none" w:sz="0" w:space="0" w:color="auto"/>
                <w:bottom w:val="none" w:sz="0" w:space="0" w:color="auto"/>
                <w:right w:val="none" w:sz="0" w:space="0" w:color="auto"/>
              </w:divBdr>
            </w:div>
            <w:div w:id="1603026294">
              <w:marLeft w:val="0"/>
              <w:marRight w:val="0"/>
              <w:marTop w:val="0"/>
              <w:marBottom w:val="0"/>
              <w:divBdr>
                <w:top w:val="none" w:sz="0" w:space="0" w:color="auto"/>
                <w:left w:val="none" w:sz="0" w:space="0" w:color="auto"/>
                <w:bottom w:val="none" w:sz="0" w:space="0" w:color="auto"/>
                <w:right w:val="none" w:sz="0" w:space="0" w:color="auto"/>
              </w:divBdr>
            </w:div>
            <w:div w:id="14889368">
              <w:marLeft w:val="0"/>
              <w:marRight w:val="0"/>
              <w:marTop w:val="0"/>
              <w:marBottom w:val="0"/>
              <w:divBdr>
                <w:top w:val="none" w:sz="0" w:space="0" w:color="auto"/>
                <w:left w:val="none" w:sz="0" w:space="0" w:color="auto"/>
                <w:bottom w:val="none" w:sz="0" w:space="0" w:color="auto"/>
                <w:right w:val="none" w:sz="0" w:space="0" w:color="auto"/>
              </w:divBdr>
            </w:div>
            <w:div w:id="400644424">
              <w:marLeft w:val="0"/>
              <w:marRight w:val="0"/>
              <w:marTop w:val="0"/>
              <w:marBottom w:val="0"/>
              <w:divBdr>
                <w:top w:val="none" w:sz="0" w:space="0" w:color="auto"/>
                <w:left w:val="none" w:sz="0" w:space="0" w:color="auto"/>
                <w:bottom w:val="none" w:sz="0" w:space="0" w:color="auto"/>
                <w:right w:val="none" w:sz="0" w:space="0" w:color="auto"/>
              </w:divBdr>
            </w:div>
            <w:div w:id="1273169347">
              <w:marLeft w:val="0"/>
              <w:marRight w:val="0"/>
              <w:marTop w:val="0"/>
              <w:marBottom w:val="0"/>
              <w:divBdr>
                <w:top w:val="none" w:sz="0" w:space="0" w:color="auto"/>
                <w:left w:val="none" w:sz="0" w:space="0" w:color="auto"/>
                <w:bottom w:val="none" w:sz="0" w:space="0" w:color="auto"/>
                <w:right w:val="none" w:sz="0" w:space="0" w:color="auto"/>
              </w:divBdr>
            </w:div>
            <w:div w:id="17165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20956">
      <w:bodyDiv w:val="1"/>
      <w:marLeft w:val="0"/>
      <w:marRight w:val="0"/>
      <w:marTop w:val="0"/>
      <w:marBottom w:val="0"/>
      <w:divBdr>
        <w:top w:val="none" w:sz="0" w:space="0" w:color="auto"/>
        <w:left w:val="none" w:sz="0" w:space="0" w:color="auto"/>
        <w:bottom w:val="none" w:sz="0" w:space="0" w:color="auto"/>
        <w:right w:val="none" w:sz="0" w:space="0" w:color="auto"/>
      </w:divBdr>
      <w:divsChild>
        <w:div w:id="496187418">
          <w:marLeft w:val="0"/>
          <w:marRight w:val="0"/>
          <w:marTop w:val="0"/>
          <w:marBottom w:val="0"/>
          <w:divBdr>
            <w:top w:val="none" w:sz="0" w:space="0" w:color="auto"/>
            <w:left w:val="none" w:sz="0" w:space="0" w:color="auto"/>
            <w:bottom w:val="none" w:sz="0" w:space="0" w:color="auto"/>
            <w:right w:val="none" w:sz="0" w:space="0" w:color="auto"/>
          </w:divBdr>
          <w:divsChild>
            <w:div w:id="1574122479">
              <w:marLeft w:val="0"/>
              <w:marRight w:val="0"/>
              <w:marTop w:val="0"/>
              <w:marBottom w:val="0"/>
              <w:divBdr>
                <w:top w:val="none" w:sz="0" w:space="0" w:color="auto"/>
                <w:left w:val="none" w:sz="0" w:space="0" w:color="auto"/>
                <w:bottom w:val="none" w:sz="0" w:space="0" w:color="auto"/>
                <w:right w:val="none" w:sz="0" w:space="0" w:color="auto"/>
              </w:divBdr>
            </w:div>
            <w:div w:id="1674524357">
              <w:marLeft w:val="0"/>
              <w:marRight w:val="0"/>
              <w:marTop w:val="0"/>
              <w:marBottom w:val="0"/>
              <w:divBdr>
                <w:top w:val="none" w:sz="0" w:space="0" w:color="auto"/>
                <w:left w:val="none" w:sz="0" w:space="0" w:color="auto"/>
                <w:bottom w:val="none" w:sz="0" w:space="0" w:color="auto"/>
                <w:right w:val="none" w:sz="0" w:space="0" w:color="auto"/>
              </w:divBdr>
            </w:div>
            <w:div w:id="1200898064">
              <w:marLeft w:val="0"/>
              <w:marRight w:val="0"/>
              <w:marTop w:val="0"/>
              <w:marBottom w:val="0"/>
              <w:divBdr>
                <w:top w:val="none" w:sz="0" w:space="0" w:color="auto"/>
                <w:left w:val="none" w:sz="0" w:space="0" w:color="auto"/>
                <w:bottom w:val="none" w:sz="0" w:space="0" w:color="auto"/>
                <w:right w:val="none" w:sz="0" w:space="0" w:color="auto"/>
              </w:divBdr>
            </w:div>
            <w:div w:id="968440953">
              <w:marLeft w:val="0"/>
              <w:marRight w:val="0"/>
              <w:marTop w:val="0"/>
              <w:marBottom w:val="0"/>
              <w:divBdr>
                <w:top w:val="none" w:sz="0" w:space="0" w:color="auto"/>
                <w:left w:val="none" w:sz="0" w:space="0" w:color="auto"/>
                <w:bottom w:val="none" w:sz="0" w:space="0" w:color="auto"/>
                <w:right w:val="none" w:sz="0" w:space="0" w:color="auto"/>
              </w:divBdr>
            </w:div>
            <w:div w:id="48572766">
              <w:marLeft w:val="0"/>
              <w:marRight w:val="0"/>
              <w:marTop w:val="0"/>
              <w:marBottom w:val="0"/>
              <w:divBdr>
                <w:top w:val="none" w:sz="0" w:space="0" w:color="auto"/>
                <w:left w:val="none" w:sz="0" w:space="0" w:color="auto"/>
                <w:bottom w:val="none" w:sz="0" w:space="0" w:color="auto"/>
                <w:right w:val="none" w:sz="0" w:space="0" w:color="auto"/>
              </w:divBdr>
              <w:divsChild>
                <w:div w:id="637151238">
                  <w:marLeft w:val="0"/>
                  <w:marRight w:val="0"/>
                  <w:marTop w:val="0"/>
                  <w:marBottom w:val="0"/>
                  <w:divBdr>
                    <w:top w:val="none" w:sz="0" w:space="0" w:color="auto"/>
                    <w:left w:val="none" w:sz="0" w:space="0" w:color="auto"/>
                    <w:bottom w:val="none" w:sz="0" w:space="0" w:color="auto"/>
                    <w:right w:val="none" w:sz="0" w:space="0" w:color="auto"/>
                  </w:divBdr>
                  <w:divsChild>
                    <w:div w:id="2011373235">
                      <w:marLeft w:val="0"/>
                      <w:marRight w:val="0"/>
                      <w:marTop w:val="0"/>
                      <w:marBottom w:val="0"/>
                      <w:divBdr>
                        <w:top w:val="none" w:sz="0" w:space="0" w:color="auto"/>
                        <w:left w:val="none" w:sz="0" w:space="0" w:color="auto"/>
                        <w:bottom w:val="none" w:sz="0" w:space="0" w:color="auto"/>
                        <w:right w:val="none" w:sz="0" w:space="0" w:color="auto"/>
                      </w:divBdr>
                      <w:divsChild>
                        <w:div w:id="24411595">
                          <w:marLeft w:val="0"/>
                          <w:marRight w:val="0"/>
                          <w:marTop w:val="0"/>
                          <w:marBottom w:val="0"/>
                          <w:divBdr>
                            <w:top w:val="none" w:sz="0" w:space="0" w:color="auto"/>
                            <w:left w:val="none" w:sz="0" w:space="0" w:color="auto"/>
                            <w:bottom w:val="none" w:sz="0" w:space="0" w:color="auto"/>
                            <w:right w:val="none" w:sz="0" w:space="0" w:color="auto"/>
                          </w:divBdr>
                        </w:div>
                      </w:divsChild>
                    </w:div>
                    <w:div w:id="1327592682">
                      <w:marLeft w:val="0"/>
                      <w:marRight w:val="0"/>
                      <w:marTop w:val="0"/>
                      <w:marBottom w:val="0"/>
                      <w:divBdr>
                        <w:top w:val="none" w:sz="0" w:space="0" w:color="auto"/>
                        <w:left w:val="none" w:sz="0" w:space="0" w:color="auto"/>
                        <w:bottom w:val="none" w:sz="0" w:space="0" w:color="auto"/>
                        <w:right w:val="none" w:sz="0" w:space="0" w:color="auto"/>
                      </w:divBdr>
                      <w:divsChild>
                        <w:div w:id="1364866104">
                          <w:marLeft w:val="0"/>
                          <w:marRight w:val="0"/>
                          <w:marTop w:val="0"/>
                          <w:marBottom w:val="0"/>
                          <w:divBdr>
                            <w:top w:val="none" w:sz="0" w:space="0" w:color="auto"/>
                            <w:left w:val="none" w:sz="0" w:space="0" w:color="auto"/>
                            <w:bottom w:val="none" w:sz="0" w:space="0" w:color="auto"/>
                            <w:right w:val="none" w:sz="0" w:space="0" w:color="auto"/>
                          </w:divBdr>
                        </w:div>
                      </w:divsChild>
                    </w:div>
                    <w:div w:id="1168448136">
                      <w:marLeft w:val="0"/>
                      <w:marRight w:val="0"/>
                      <w:marTop w:val="0"/>
                      <w:marBottom w:val="0"/>
                      <w:divBdr>
                        <w:top w:val="none" w:sz="0" w:space="0" w:color="auto"/>
                        <w:left w:val="none" w:sz="0" w:space="0" w:color="auto"/>
                        <w:bottom w:val="none" w:sz="0" w:space="0" w:color="auto"/>
                        <w:right w:val="none" w:sz="0" w:space="0" w:color="auto"/>
                      </w:divBdr>
                      <w:divsChild>
                        <w:div w:id="1792087003">
                          <w:marLeft w:val="0"/>
                          <w:marRight w:val="0"/>
                          <w:marTop w:val="0"/>
                          <w:marBottom w:val="0"/>
                          <w:divBdr>
                            <w:top w:val="none" w:sz="0" w:space="0" w:color="auto"/>
                            <w:left w:val="none" w:sz="0" w:space="0" w:color="auto"/>
                            <w:bottom w:val="none" w:sz="0" w:space="0" w:color="auto"/>
                            <w:right w:val="none" w:sz="0" w:space="0" w:color="auto"/>
                          </w:divBdr>
                        </w:div>
                      </w:divsChild>
                    </w:div>
                    <w:div w:id="54473957">
                      <w:marLeft w:val="0"/>
                      <w:marRight w:val="0"/>
                      <w:marTop w:val="0"/>
                      <w:marBottom w:val="0"/>
                      <w:divBdr>
                        <w:top w:val="none" w:sz="0" w:space="0" w:color="auto"/>
                        <w:left w:val="none" w:sz="0" w:space="0" w:color="auto"/>
                        <w:bottom w:val="none" w:sz="0" w:space="0" w:color="auto"/>
                        <w:right w:val="none" w:sz="0" w:space="0" w:color="auto"/>
                      </w:divBdr>
                      <w:divsChild>
                        <w:div w:id="1487821133">
                          <w:marLeft w:val="0"/>
                          <w:marRight w:val="0"/>
                          <w:marTop w:val="0"/>
                          <w:marBottom w:val="0"/>
                          <w:divBdr>
                            <w:top w:val="none" w:sz="0" w:space="0" w:color="auto"/>
                            <w:left w:val="none" w:sz="0" w:space="0" w:color="auto"/>
                            <w:bottom w:val="none" w:sz="0" w:space="0" w:color="auto"/>
                            <w:right w:val="none" w:sz="0" w:space="0" w:color="auto"/>
                          </w:divBdr>
                        </w:div>
                      </w:divsChild>
                    </w:div>
                    <w:div w:id="776027445">
                      <w:marLeft w:val="0"/>
                      <w:marRight w:val="0"/>
                      <w:marTop w:val="0"/>
                      <w:marBottom w:val="0"/>
                      <w:divBdr>
                        <w:top w:val="none" w:sz="0" w:space="0" w:color="auto"/>
                        <w:left w:val="none" w:sz="0" w:space="0" w:color="auto"/>
                        <w:bottom w:val="none" w:sz="0" w:space="0" w:color="auto"/>
                        <w:right w:val="none" w:sz="0" w:space="0" w:color="auto"/>
                      </w:divBdr>
                      <w:divsChild>
                        <w:div w:id="1333336844">
                          <w:marLeft w:val="0"/>
                          <w:marRight w:val="0"/>
                          <w:marTop w:val="0"/>
                          <w:marBottom w:val="0"/>
                          <w:divBdr>
                            <w:top w:val="none" w:sz="0" w:space="0" w:color="auto"/>
                            <w:left w:val="none" w:sz="0" w:space="0" w:color="auto"/>
                            <w:bottom w:val="none" w:sz="0" w:space="0" w:color="auto"/>
                            <w:right w:val="none" w:sz="0" w:space="0" w:color="auto"/>
                          </w:divBdr>
                        </w:div>
                      </w:divsChild>
                    </w:div>
                    <w:div w:id="1897012694">
                      <w:marLeft w:val="0"/>
                      <w:marRight w:val="0"/>
                      <w:marTop w:val="0"/>
                      <w:marBottom w:val="0"/>
                      <w:divBdr>
                        <w:top w:val="none" w:sz="0" w:space="0" w:color="auto"/>
                        <w:left w:val="none" w:sz="0" w:space="0" w:color="auto"/>
                        <w:bottom w:val="none" w:sz="0" w:space="0" w:color="auto"/>
                        <w:right w:val="none" w:sz="0" w:space="0" w:color="auto"/>
                      </w:divBdr>
                      <w:divsChild>
                        <w:div w:id="1069380502">
                          <w:marLeft w:val="0"/>
                          <w:marRight w:val="0"/>
                          <w:marTop w:val="0"/>
                          <w:marBottom w:val="0"/>
                          <w:divBdr>
                            <w:top w:val="none" w:sz="0" w:space="0" w:color="auto"/>
                            <w:left w:val="none" w:sz="0" w:space="0" w:color="auto"/>
                            <w:bottom w:val="none" w:sz="0" w:space="0" w:color="auto"/>
                            <w:right w:val="none" w:sz="0" w:space="0" w:color="auto"/>
                          </w:divBdr>
                        </w:div>
                      </w:divsChild>
                    </w:div>
                    <w:div w:id="2011986478">
                      <w:marLeft w:val="0"/>
                      <w:marRight w:val="0"/>
                      <w:marTop w:val="0"/>
                      <w:marBottom w:val="0"/>
                      <w:divBdr>
                        <w:top w:val="none" w:sz="0" w:space="0" w:color="auto"/>
                        <w:left w:val="none" w:sz="0" w:space="0" w:color="auto"/>
                        <w:bottom w:val="none" w:sz="0" w:space="0" w:color="auto"/>
                        <w:right w:val="none" w:sz="0" w:space="0" w:color="auto"/>
                      </w:divBdr>
                      <w:divsChild>
                        <w:div w:id="810446642">
                          <w:marLeft w:val="0"/>
                          <w:marRight w:val="0"/>
                          <w:marTop w:val="0"/>
                          <w:marBottom w:val="0"/>
                          <w:divBdr>
                            <w:top w:val="none" w:sz="0" w:space="0" w:color="auto"/>
                            <w:left w:val="none" w:sz="0" w:space="0" w:color="auto"/>
                            <w:bottom w:val="none" w:sz="0" w:space="0" w:color="auto"/>
                            <w:right w:val="none" w:sz="0" w:space="0" w:color="auto"/>
                          </w:divBdr>
                        </w:div>
                      </w:divsChild>
                    </w:div>
                    <w:div w:id="590117415">
                      <w:marLeft w:val="0"/>
                      <w:marRight w:val="0"/>
                      <w:marTop w:val="0"/>
                      <w:marBottom w:val="0"/>
                      <w:divBdr>
                        <w:top w:val="none" w:sz="0" w:space="0" w:color="auto"/>
                        <w:left w:val="none" w:sz="0" w:space="0" w:color="auto"/>
                        <w:bottom w:val="none" w:sz="0" w:space="0" w:color="auto"/>
                        <w:right w:val="none" w:sz="0" w:space="0" w:color="auto"/>
                      </w:divBdr>
                      <w:divsChild>
                        <w:div w:id="1621449875">
                          <w:marLeft w:val="0"/>
                          <w:marRight w:val="0"/>
                          <w:marTop w:val="0"/>
                          <w:marBottom w:val="0"/>
                          <w:divBdr>
                            <w:top w:val="none" w:sz="0" w:space="0" w:color="auto"/>
                            <w:left w:val="none" w:sz="0" w:space="0" w:color="auto"/>
                            <w:bottom w:val="none" w:sz="0" w:space="0" w:color="auto"/>
                            <w:right w:val="none" w:sz="0" w:space="0" w:color="auto"/>
                          </w:divBdr>
                        </w:div>
                      </w:divsChild>
                    </w:div>
                    <w:div w:id="1117332464">
                      <w:marLeft w:val="0"/>
                      <w:marRight w:val="0"/>
                      <w:marTop w:val="0"/>
                      <w:marBottom w:val="0"/>
                      <w:divBdr>
                        <w:top w:val="none" w:sz="0" w:space="0" w:color="auto"/>
                        <w:left w:val="none" w:sz="0" w:space="0" w:color="auto"/>
                        <w:bottom w:val="none" w:sz="0" w:space="0" w:color="auto"/>
                        <w:right w:val="none" w:sz="0" w:space="0" w:color="auto"/>
                      </w:divBdr>
                      <w:divsChild>
                        <w:div w:id="1215043867">
                          <w:marLeft w:val="0"/>
                          <w:marRight w:val="0"/>
                          <w:marTop w:val="0"/>
                          <w:marBottom w:val="0"/>
                          <w:divBdr>
                            <w:top w:val="none" w:sz="0" w:space="0" w:color="auto"/>
                            <w:left w:val="none" w:sz="0" w:space="0" w:color="auto"/>
                            <w:bottom w:val="none" w:sz="0" w:space="0" w:color="auto"/>
                            <w:right w:val="none" w:sz="0" w:space="0" w:color="auto"/>
                          </w:divBdr>
                        </w:div>
                      </w:divsChild>
                    </w:div>
                    <w:div w:id="1035345304">
                      <w:marLeft w:val="0"/>
                      <w:marRight w:val="0"/>
                      <w:marTop w:val="0"/>
                      <w:marBottom w:val="0"/>
                      <w:divBdr>
                        <w:top w:val="none" w:sz="0" w:space="0" w:color="auto"/>
                        <w:left w:val="none" w:sz="0" w:space="0" w:color="auto"/>
                        <w:bottom w:val="none" w:sz="0" w:space="0" w:color="auto"/>
                        <w:right w:val="none" w:sz="0" w:space="0" w:color="auto"/>
                      </w:divBdr>
                      <w:divsChild>
                        <w:div w:id="1162742416">
                          <w:marLeft w:val="0"/>
                          <w:marRight w:val="0"/>
                          <w:marTop w:val="0"/>
                          <w:marBottom w:val="0"/>
                          <w:divBdr>
                            <w:top w:val="none" w:sz="0" w:space="0" w:color="auto"/>
                            <w:left w:val="none" w:sz="0" w:space="0" w:color="auto"/>
                            <w:bottom w:val="none" w:sz="0" w:space="0" w:color="auto"/>
                            <w:right w:val="none" w:sz="0" w:space="0" w:color="auto"/>
                          </w:divBdr>
                        </w:div>
                      </w:divsChild>
                    </w:div>
                    <w:div w:id="804736189">
                      <w:marLeft w:val="0"/>
                      <w:marRight w:val="0"/>
                      <w:marTop w:val="0"/>
                      <w:marBottom w:val="0"/>
                      <w:divBdr>
                        <w:top w:val="none" w:sz="0" w:space="0" w:color="auto"/>
                        <w:left w:val="none" w:sz="0" w:space="0" w:color="auto"/>
                        <w:bottom w:val="none" w:sz="0" w:space="0" w:color="auto"/>
                        <w:right w:val="none" w:sz="0" w:space="0" w:color="auto"/>
                      </w:divBdr>
                      <w:divsChild>
                        <w:div w:id="1700739237">
                          <w:marLeft w:val="0"/>
                          <w:marRight w:val="0"/>
                          <w:marTop w:val="0"/>
                          <w:marBottom w:val="0"/>
                          <w:divBdr>
                            <w:top w:val="none" w:sz="0" w:space="0" w:color="auto"/>
                            <w:left w:val="none" w:sz="0" w:space="0" w:color="auto"/>
                            <w:bottom w:val="none" w:sz="0" w:space="0" w:color="auto"/>
                            <w:right w:val="none" w:sz="0" w:space="0" w:color="auto"/>
                          </w:divBdr>
                        </w:div>
                      </w:divsChild>
                    </w:div>
                    <w:div w:id="1110198476">
                      <w:marLeft w:val="0"/>
                      <w:marRight w:val="0"/>
                      <w:marTop w:val="0"/>
                      <w:marBottom w:val="0"/>
                      <w:divBdr>
                        <w:top w:val="none" w:sz="0" w:space="0" w:color="auto"/>
                        <w:left w:val="none" w:sz="0" w:space="0" w:color="auto"/>
                        <w:bottom w:val="none" w:sz="0" w:space="0" w:color="auto"/>
                        <w:right w:val="none" w:sz="0" w:space="0" w:color="auto"/>
                      </w:divBdr>
                      <w:divsChild>
                        <w:div w:id="190342325">
                          <w:marLeft w:val="0"/>
                          <w:marRight w:val="0"/>
                          <w:marTop w:val="0"/>
                          <w:marBottom w:val="0"/>
                          <w:divBdr>
                            <w:top w:val="none" w:sz="0" w:space="0" w:color="auto"/>
                            <w:left w:val="none" w:sz="0" w:space="0" w:color="auto"/>
                            <w:bottom w:val="none" w:sz="0" w:space="0" w:color="auto"/>
                            <w:right w:val="none" w:sz="0" w:space="0" w:color="auto"/>
                          </w:divBdr>
                        </w:div>
                        <w:div w:id="133261044">
                          <w:marLeft w:val="0"/>
                          <w:marRight w:val="0"/>
                          <w:marTop w:val="0"/>
                          <w:marBottom w:val="0"/>
                          <w:divBdr>
                            <w:top w:val="none" w:sz="0" w:space="0" w:color="auto"/>
                            <w:left w:val="none" w:sz="0" w:space="0" w:color="auto"/>
                            <w:bottom w:val="none" w:sz="0" w:space="0" w:color="auto"/>
                            <w:right w:val="none" w:sz="0" w:space="0" w:color="auto"/>
                          </w:divBdr>
                        </w:div>
                      </w:divsChild>
                    </w:div>
                    <w:div w:id="1381788359">
                      <w:marLeft w:val="0"/>
                      <w:marRight w:val="0"/>
                      <w:marTop w:val="0"/>
                      <w:marBottom w:val="0"/>
                      <w:divBdr>
                        <w:top w:val="none" w:sz="0" w:space="0" w:color="auto"/>
                        <w:left w:val="none" w:sz="0" w:space="0" w:color="auto"/>
                        <w:bottom w:val="none" w:sz="0" w:space="0" w:color="auto"/>
                        <w:right w:val="none" w:sz="0" w:space="0" w:color="auto"/>
                      </w:divBdr>
                      <w:divsChild>
                        <w:div w:id="1173226138">
                          <w:marLeft w:val="0"/>
                          <w:marRight w:val="0"/>
                          <w:marTop w:val="0"/>
                          <w:marBottom w:val="0"/>
                          <w:divBdr>
                            <w:top w:val="none" w:sz="0" w:space="0" w:color="auto"/>
                            <w:left w:val="none" w:sz="0" w:space="0" w:color="auto"/>
                            <w:bottom w:val="none" w:sz="0" w:space="0" w:color="auto"/>
                            <w:right w:val="none" w:sz="0" w:space="0" w:color="auto"/>
                          </w:divBdr>
                        </w:div>
                      </w:divsChild>
                    </w:div>
                    <w:div w:id="1716198258">
                      <w:marLeft w:val="0"/>
                      <w:marRight w:val="0"/>
                      <w:marTop w:val="0"/>
                      <w:marBottom w:val="0"/>
                      <w:divBdr>
                        <w:top w:val="none" w:sz="0" w:space="0" w:color="auto"/>
                        <w:left w:val="none" w:sz="0" w:space="0" w:color="auto"/>
                        <w:bottom w:val="none" w:sz="0" w:space="0" w:color="auto"/>
                        <w:right w:val="none" w:sz="0" w:space="0" w:color="auto"/>
                      </w:divBdr>
                      <w:divsChild>
                        <w:div w:id="18149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86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3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www.cmu.edu/student-affairs/theword/academic-discipline/course-level-review-decision-action.html" TargetMode="External" Id="rId13" /><Relationship Type="http://schemas.openxmlformats.org/officeDocument/2006/relationships/hyperlink" Target="https://www.olin.edu/sites/default/files/2021-12/student-rights.pdf" TargetMode="External" Id="rId18" /><Relationship Type="http://schemas.openxmlformats.org/officeDocument/2006/relationships/theme" Target="theme/theme1.xml" Id="rId26" /><Relationship Type="http://schemas.openxmlformats.org/officeDocument/2006/relationships/customXml" Target="../customXml/item3.xml" Id="rId3" /><Relationship Type="http://schemas.openxmlformats.org/officeDocument/2006/relationships/hyperlink" Target="https://studentcode.illinois.edu/article1/part4/1-403/" TargetMode="External" Id="rId21" /><Relationship Type="http://schemas.openxmlformats.org/officeDocument/2006/relationships/settings" Target="settings.xml" Id="rId7" /><Relationship Type="http://schemas.openxmlformats.org/officeDocument/2006/relationships/hyperlink" Target="https://www.rose-hulman.edu/about-us/human-resources/title-ix-2.html" TargetMode="External" Id="rId12" /><Relationship Type="http://schemas.openxmlformats.org/officeDocument/2006/relationships/hyperlink" Target="https://cod.mit.edu/rules/section9" TargetMode="External" Id="rId17" /><Relationship Type="http://schemas.microsoft.com/office/2011/relationships/people" Target="people.xml" Id="rId25" /><Relationship Type="http://schemas.openxmlformats.org/officeDocument/2006/relationships/customXml" Target="../customXml/item2.xml" Id="rId2" /><Relationship Type="http://schemas.openxmlformats.org/officeDocument/2006/relationships/hyperlink" Target="https://msoe.s3.amazonaws.com/files/resources/student-code-of-conduct-master-2.pdf" TargetMode="External" Id="rId16" /><Relationship Type="http://schemas.openxmlformats.org/officeDocument/2006/relationships/hyperlink" Target="https://studentmanual.uchicago.edu/student-life-conduct/university-disciplinary-systems/"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forms.office.com/r/PZ5AiQ8Emh" TargetMode="External" Id="rId11" /><Relationship Type="http://schemas.openxmlformats.org/officeDocument/2006/relationships/fontTable" Target="fontTable.xml" Id="rId24" /><Relationship Type="http://schemas.openxmlformats.org/officeDocument/2006/relationships/numbering" Target="numbering.xml" Id="rId5" /><Relationship Type="http://schemas.openxmlformats.org/officeDocument/2006/relationships/hyperlink" Target="https://studentcode.iu.edu/procedures/bloomington/discipline/academic-misconduct/part-two.html" TargetMode="External" Id="rId15" /><Relationship Type="http://schemas.openxmlformats.org/officeDocument/2006/relationships/hyperlink" Target="https://www.rit.edu/policies/d080" TargetMode="External" Id="rId23" /><Relationship Type="http://schemas.openxmlformats.org/officeDocument/2006/relationships/endnotes" Target="endnotes.xml" Id="rId10" /><Relationship Type="http://schemas.openxmlformats.org/officeDocument/2006/relationships/hyperlink" Target="https://www.purdue.edu/odos/osrr/resources/documents/responding_to_academic_dishonesty.html"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students.duke.edu/get-assistance/community-standard/" TargetMode="External" Id="rId14" /><Relationship Type="http://schemas.openxmlformats.org/officeDocument/2006/relationships/hyperlink" Target="https://honorsystem.vt.edu/resources/faq.html" TargetMode="External" Id="rId22" /><Relationship Type="http://schemas.openxmlformats.org/officeDocument/2006/relationships/comments" Target="comments.xml" Id="R73481147f6e741e3" /><Relationship Type="http://schemas.microsoft.com/office/2011/relationships/commentsExtended" Target="commentsExtended.xml" Id="R5d8d6a041b1c442b" /><Relationship Type="http://schemas.microsoft.com/office/2016/09/relationships/commentsIds" Target="commentsIds.xml" Id="Rd2b8681a29054cd6" /><Relationship Type="http://schemas.microsoft.com/office/2018/08/relationships/commentsExtensible" Target="commentsExtensible.xml" Id="R4d283ea9af2e46e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D6B7F3332924F489A59815B5C502572" ma:contentTypeVersion="4" ma:contentTypeDescription="Create a new document." ma:contentTypeScope="" ma:versionID="ed8e65de936543b08b2b91afb35a7e4f">
  <xsd:schema xmlns:xsd="http://www.w3.org/2001/XMLSchema" xmlns:xs="http://www.w3.org/2001/XMLSchema" xmlns:p="http://schemas.microsoft.com/office/2006/metadata/properties" xmlns:ns2="181a3218-9885-4795-8653-9e01516935a5" targetNamespace="http://schemas.microsoft.com/office/2006/metadata/properties" ma:root="true" ma:fieldsID="054a47a6e3630ae669932bdc2eee8b1b" ns2:_="">
    <xsd:import namespace="181a3218-9885-4795-8653-9e01516935a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a3218-9885-4795-8653-9e01516935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E1069-08DD-46DD-A156-A15A0956C93B}">
  <ds:schemaRefs>
    <ds:schemaRef ds:uri="http://schemas.microsoft.com/sharepoint/v3/contenttype/forms"/>
  </ds:schemaRefs>
</ds:datastoreItem>
</file>

<file path=customXml/itemProps2.xml><?xml version="1.0" encoding="utf-8"?>
<ds:datastoreItem xmlns:ds="http://schemas.openxmlformats.org/officeDocument/2006/customXml" ds:itemID="{2A108B5D-A7E3-45DA-981D-D1D441DCEF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a3218-9885-4795-8653-9e01516935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3DFAC6-1EC0-4C2D-A819-2A6B71A4FF9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E86E616-5791-450E-A316-8EDB4D078FC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Hewner, Mike</dc:creator>
  <keywords/>
  <dc:description/>
  <lastModifiedBy>Mohan, Sriram</lastModifiedBy>
  <revision>6</revision>
  <lastPrinted>2024-07-29T14:13:00.0000000Z</lastPrinted>
  <dcterms:created xsi:type="dcterms:W3CDTF">2024-07-29T14:27:00.0000000Z</dcterms:created>
  <dcterms:modified xsi:type="dcterms:W3CDTF">2024-08-21T19:00:47.0625181Z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0x010100CD6B7F3332924F489A59815B5C502572</vt:lpwstr>
  </property>
  <property fmtid="{D5CDD505-2E9C-101B-9397-08002B2CF9AE}" pid="3" name="GrammarlyDocumentId">
    <vt:lpwstr>51b367e56fb384d467831b66c0cefaf1f6fda15e8f9fc3cb9e4d7fd1e04fe7cc</vt:lpwstr>
  </property>
</Properties>
</file>